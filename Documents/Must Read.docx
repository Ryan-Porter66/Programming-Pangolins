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FFCB43E" w:rsidR="00D716D3" w:rsidRDefault="00B8397F" w:rsidP="00E67E10">
      <w:pPr>
        <w:spacing w:after="0"/>
      </w:pPr>
      <w:r>
        <w:t>Programming Pangolins</w:t>
      </w:r>
    </w:p>
    <w:p w14:paraId="0128553E" w14:textId="77777777" w:rsidR="00AB1759" w:rsidRDefault="00AB1759" w:rsidP="00E67E10">
      <w:pPr>
        <w:pStyle w:val="Footer"/>
      </w:pPr>
      <w:r w:rsidRPr="001E3074">
        <w:t>Blake Humes, Brooks Robinson, Ryan Porter, Evan Slominski</w:t>
      </w:r>
    </w:p>
    <w:p w14:paraId="6D840710" w14:textId="77777777" w:rsidR="00E67E10" w:rsidRPr="00083F4F" w:rsidRDefault="00E67E10" w:rsidP="00E67E10">
      <w:pPr>
        <w:spacing w:after="0" w:line="240" w:lineRule="auto"/>
        <w:rPr>
          <w:rFonts w:cstheme="minorHAnsi"/>
        </w:rPr>
      </w:pPr>
      <w:r w:rsidRPr="00083F4F">
        <w:rPr>
          <w:rFonts w:cstheme="minorHAnsi"/>
        </w:rPr>
        <w:t xml:space="preserve">CSC 470 </w:t>
      </w:r>
    </w:p>
    <w:p w14:paraId="7D0FD789" w14:textId="77777777" w:rsidR="00E67E10" w:rsidRPr="00083F4F" w:rsidRDefault="00E67E10" w:rsidP="00E67E10">
      <w:pPr>
        <w:spacing w:after="0" w:line="240" w:lineRule="auto"/>
        <w:rPr>
          <w:rFonts w:cstheme="minorHAnsi"/>
        </w:rPr>
      </w:pPr>
      <w:r w:rsidRPr="00083F4F">
        <w:rPr>
          <w:rFonts w:cstheme="minorHAnsi"/>
        </w:rPr>
        <w:t xml:space="preserve">Mr. Jenkins </w:t>
      </w:r>
    </w:p>
    <w:p w14:paraId="63CCA42B" w14:textId="77777777" w:rsidR="00E67E10" w:rsidRPr="00083F4F" w:rsidRDefault="00E67E10" w:rsidP="00E67E10">
      <w:pPr>
        <w:spacing w:line="240" w:lineRule="auto"/>
        <w:rPr>
          <w:rFonts w:cstheme="minorHAnsi"/>
        </w:rPr>
      </w:pPr>
      <w:r w:rsidRPr="00083F4F">
        <w:rPr>
          <w:rFonts w:cstheme="minorHAnsi"/>
        </w:rPr>
        <w:t>10/23/22</w:t>
      </w:r>
    </w:p>
    <w:p w14:paraId="0979FF1E" w14:textId="71EA08C5" w:rsidR="00B8397F" w:rsidRDefault="00FA279A" w:rsidP="00FA279A">
      <w:pPr>
        <w:pStyle w:val="Heading1"/>
        <w:jc w:val="center"/>
      </w:pPr>
      <w:r>
        <w:t>Must Read</w:t>
      </w:r>
    </w:p>
    <w:p w14:paraId="79F49108" w14:textId="05756019" w:rsidR="00FA279A" w:rsidRDefault="00FA279A" w:rsidP="00FA279A">
      <w:pPr>
        <w:pStyle w:val="ListParagraph"/>
        <w:numPr>
          <w:ilvl w:val="0"/>
          <w:numId w:val="1"/>
        </w:numPr>
        <w:rPr>
          <w:ins w:id="0" w:author="Porter, Ryan" w:date="2022-12-02T21:46:00Z"/>
        </w:rPr>
      </w:pPr>
      <w:r>
        <w:t>If any links do not work, contact Ryan Porter</w:t>
      </w:r>
      <w:r w:rsidR="00046BE1">
        <w:t xml:space="preserve"> to get that corrected</w:t>
      </w:r>
      <w:del w:id="1" w:author="Porter, Ryan" w:date="2022-12-02T18:19:00Z">
        <w:r w:rsidDel="00346108">
          <w:delText>.</w:delText>
        </w:r>
      </w:del>
    </w:p>
    <w:p w14:paraId="02F459AE" w14:textId="50F13FBA" w:rsidR="00B76D16" w:rsidRDefault="00B76D16" w:rsidP="00FA279A">
      <w:pPr>
        <w:pStyle w:val="ListParagraph"/>
        <w:numPr>
          <w:ilvl w:val="0"/>
          <w:numId w:val="1"/>
        </w:numPr>
        <w:rPr>
          <w:ins w:id="2" w:author="Porter, Ryan" w:date="2022-12-02T21:46:00Z"/>
        </w:rPr>
      </w:pPr>
      <w:ins w:id="3" w:author="Porter, Ryan" w:date="2022-12-02T21:46:00Z">
        <w:r>
          <w:t>Warnings</w:t>
        </w:r>
      </w:ins>
    </w:p>
    <w:p w14:paraId="41A4ACBF" w14:textId="77777777" w:rsidR="00B76D16" w:rsidRDefault="00B76D16" w:rsidP="00B76D16">
      <w:pPr>
        <w:pStyle w:val="ListParagraph"/>
        <w:numPr>
          <w:ilvl w:val="1"/>
          <w:numId w:val="1"/>
        </w:numPr>
        <w:rPr>
          <w:ins w:id="4" w:author="Porter, Ryan" w:date="2022-12-02T21:46:00Z"/>
        </w:rPr>
      </w:pPr>
      <w:ins w:id="5" w:author="Porter, Ryan" w:date="2022-12-02T21:46:00Z">
        <w:r>
          <w:t>This should work on Windows computers (10 or 11)</w:t>
        </w:r>
      </w:ins>
    </w:p>
    <w:p w14:paraId="5226A360" w14:textId="217A00A9" w:rsidR="00B76D16" w:rsidRDefault="00B76D16">
      <w:pPr>
        <w:pStyle w:val="ListParagraph"/>
        <w:numPr>
          <w:ilvl w:val="1"/>
          <w:numId w:val="1"/>
        </w:numPr>
        <w:rPr>
          <w:ins w:id="6" w:author="Porter, Ryan" w:date="2022-12-04T16:43:00Z"/>
        </w:rPr>
      </w:pPr>
      <w:ins w:id="7" w:author="Porter, Ryan" w:date="2022-12-02T21:46:00Z">
        <w:r>
          <w:t xml:space="preserve">This program will have race conditions, so </w:t>
        </w:r>
      </w:ins>
      <w:ins w:id="8" w:author="Porter, Ryan" w:date="2022-12-02T21:47:00Z">
        <w:r>
          <w:t>ensure that 2 users do not do conflicting operations</w:t>
        </w:r>
      </w:ins>
    </w:p>
    <w:p w14:paraId="60781242" w14:textId="56218227" w:rsidR="002D2CB8" w:rsidRDefault="002D2CB8">
      <w:pPr>
        <w:pStyle w:val="ListParagraph"/>
        <w:numPr>
          <w:ilvl w:val="1"/>
          <w:numId w:val="1"/>
        </w:numPr>
        <w:rPr>
          <w:ins w:id="9" w:author="Porter, Ryan" w:date="2022-12-02T18:17:00Z"/>
        </w:rPr>
        <w:pPrChange w:id="10" w:author="Porter, Ryan" w:date="2022-12-02T21:46:00Z">
          <w:pPr>
            <w:pStyle w:val="ListParagraph"/>
            <w:numPr>
              <w:numId w:val="1"/>
            </w:numPr>
            <w:ind w:hanging="360"/>
          </w:pPr>
        </w:pPrChange>
      </w:pPr>
      <w:ins w:id="11" w:author="Porter, Ryan" w:date="2022-12-04T16:43:00Z">
        <w:r>
          <w:t>The computer must be in 12 hr. format (not 24 hr. format). This is a bug that is currently being worked on</w:t>
        </w:r>
      </w:ins>
    </w:p>
    <w:p w14:paraId="5020E339" w14:textId="76443352" w:rsidR="002D1E8E" w:rsidDel="002D1E8E" w:rsidRDefault="002D1E8E" w:rsidP="002D1E8E">
      <w:pPr>
        <w:pStyle w:val="ListParagraph"/>
        <w:numPr>
          <w:ilvl w:val="0"/>
          <w:numId w:val="1"/>
        </w:numPr>
        <w:rPr>
          <w:del w:id="12" w:author="Porter, Ryan" w:date="2022-12-02T18:17:00Z"/>
        </w:rPr>
      </w:pPr>
      <w:moveToRangeStart w:id="13" w:author="Porter, Ryan" w:date="2022-12-02T18:17:00Z" w:name="move120897473"/>
      <w:moveTo w:id="14" w:author="Porter, Ryan" w:date="2022-12-02T18:17:00Z">
        <w:r>
          <w:t>Installation instructions</w:t>
        </w:r>
      </w:moveTo>
      <w:ins w:id="15" w:author="Porter, Ryan" w:date="2022-12-02T18:18:00Z">
        <w:r w:rsidR="00346108">
          <w:t xml:space="preserve"> (or see training video on how to install)</w:t>
        </w:r>
      </w:ins>
    </w:p>
    <w:p w14:paraId="317A96DA" w14:textId="77777777" w:rsidR="002D1E8E" w:rsidRDefault="002D1E8E" w:rsidP="002D1E8E">
      <w:pPr>
        <w:pStyle w:val="ListParagraph"/>
        <w:numPr>
          <w:ilvl w:val="0"/>
          <w:numId w:val="1"/>
        </w:numPr>
        <w:rPr>
          <w:ins w:id="16" w:author="Porter, Ryan" w:date="2022-12-02T18:17:00Z"/>
          <w:moveTo w:id="17" w:author="Porter, Ryan" w:date="2022-12-02T18:17:00Z"/>
        </w:rPr>
      </w:pPr>
    </w:p>
    <w:moveToRangeEnd w:id="13"/>
    <w:p w14:paraId="0B5D8EB3" w14:textId="68EEF5AB" w:rsidR="00346108" w:rsidRDefault="00346108" w:rsidP="002D1E8E">
      <w:pPr>
        <w:pStyle w:val="ListParagraph"/>
        <w:numPr>
          <w:ilvl w:val="1"/>
          <w:numId w:val="1"/>
        </w:numPr>
        <w:rPr>
          <w:ins w:id="18" w:author="Porter, Ryan" w:date="2022-12-02T18:19:00Z"/>
        </w:rPr>
      </w:pPr>
      <w:ins w:id="19" w:author="Porter, Ryan" w:date="2022-12-02T18:18:00Z">
        <w:r>
          <w:t>Unzip the f</w:t>
        </w:r>
      </w:ins>
      <w:ins w:id="20" w:author="Porter, Ryan" w:date="2022-12-02T18:19:00Z">
        <w:r>
          <w:t>older</w:t>
        </w:r>
      </w:ins>
    </w:p>
    <w:p w14:paraId="5BBDEC58" w14:textId="18CFFD3F" w:rsidR="00346108" w:rsidRDefault="00346108" w:rsidP="002D1E8E">
      <w:pPr>
        <w:pStyle w:val="ListParagraph"/>
        <w:numPr>
          <w:ilvl w:val="1"/>
          <w:numId w:val="1"/>
        </w:numPr>
        <w:rPr>
          <w:ins w:id="21" w:author="Porter, Ryan" w:date="2022-12-02T18:19:00Z"/>
        </w:rPr>
      </w:pPr>
      <w:ins w:id="22" w:author="Porter, Ryan" w:date="2022-12-02T18:19:00Z">
        <w:r>
          <w:t>Hit “Setup”</w:t>
        </w:r>
      </w:ins>
    </w:p>
    <w:p w14:paraId="781D9E57" w14:textId="578949F8" w:rsidR="00346108" w:rsidRDefault="00346108">
      <w:pPr>
        <w:pStyle w:val="ListParagraph"/>
        <w:numPr>
          <w:ilvl w:val="1"/>
          <w:numId w:val="1"/>
        </w:numPr>
        <w:pPrChange w:id="23" w:author="Porter, Ryan" w:date="2022-12-02T18:17:00Z">
          <w:pPr>
            <w:pStyle w:val="ListParagraph"/>
            <w:numPr>
              <w:numId w:val="1"/>
            </w:numPr>
            <w:ind w:hanging="360"/>
          </w:pPr>
        </w:pPrChange>
      </w:pPr>
      <w:ins w:id="24" w:author="Porter, Ryan" w:date="2022-12-02T18:19:00Z">
        <w:r>
          <w:t>Install from there</w:t>
        </w:r>
      </w:ins>
    </w:p>
    <w:p w14:paraId="37330900" w14:textId="03B5D27F" w:rsidR="00FA279A" w:rsidRDefault="00FA279A" w:rsidP="00FA279A">
      <w:pPr>
        <w:pStyle w:val="ListParagraph"/>
        <w:numPr>
          <w:ilvl w:val="0"/>
          <w:numId w:val="1"/>
        </w:numPr>
      </w:pPr>
      <w:r>
        <w:t>Discord Invite:</w:t>
      </w:r>
    </w:p>
    <w:p w14:paraId="01587145" w14:textId="0C4E3783" w:rsidR="00FA279A" w:rsidRDefault="000815B0" w:rsidP="00FA279A">
      <w:pPr>
        <w:pStyle w:val="ListParagraph"/>
        <w:numPr>
          <w:ilvl w:val="1"/>
          <w:numId w:val="1"/>
        </w:numPr>
      </w:pPr>
      <w:hyperlink r:id="rId5" w:history="1">
        <w:r w:rsidR="00F246FC" w:rsidRPr="00BA4E09">
          <w:rPr>
            <w:rStyle w:val="Hyperlink"/>
          </w:rPr>
          <w:t>https://discord.gg/X76ZCM26uW</w:t>
        </w:r>
      </w:hyperlink>
    </w:p>
    <w:p w14:paraId="5E3EC2C8" w14:textId="3F72B11D" w:rsidR="00F246FC" w:rsidRDefault="00957618" w:rsidP="00FA279A">
      <w:pPr>
        <w:pStyle w:val="ListParagraph"/>
        <w:numPr>
          <w:ilvl w:val="1"/>
          <w:numId w:val="1"/>
        </w:numPr>
      </w:pPr>
      <w:r>
        <w:t>In case</w:t>
      </w:r>
      <w:r w:rsidR="00F246FC">
        <w:t xml:space="preserve"> you want to see the history of our conversations and discussions</w:t>
      </w:r>
    </w:p>
    <w:p w14:paraId="5BF59AFE" w14:textId="68D4D8F4" w:rsidR="00F246FC" w:rsidRDefault="00CE131A" w:rsidP="00F246FC">
      <w:pPr>
        <w:pStyle w:val="ListParagraph"/>
        <w:numPr>
          <w:ilvl w:val="0"/>
          <w:numId w:val="1"/>
        </w:numPr>
      </w:pPr>
      <w:r>
        <w:t>One Drive Invite:</w:t>
      </w:r>
    </w:p>
    <w:p w14:paraId="6F249AAB" w14:textId="39687143" w:rsidR="00CE131A" w:rsidRDefault="000815B0" w:rsidP="00CE131A">
      <w:pPr>
        <w:pStyle w:val="ListParagraph"/>
        <w:numPr>
          <w:ilvl w:val="1"/>
          <w:numId w:val="1"/>
        </w:numPr>
      </w:pPr>
      <w:hyperlink r:id="rId6" w:history="1">
        <w:r w:rsidR="00DB1864" w:rsidRPr="00BA4E09">
          <w:rPr>
            <w:rStyle w:val="Hyperlink"/>
          </w:rPr>
          <w:t>https://dakotastateuniversity-my.sharepoint.com/:f:/g/personal/ryan_porter_trojans_dsu_edu/Es29M6GCSSlOgob5VHuxHJIBFn5xGhGpEYoqTunJn8XDyw</w:t>
        </w:r>
      </w:hyperlink>
    </w:p>
    <w:p w14:paraId="4B3EA8FA" w14:textId="3CEAFE08" w:rsidR="00DB1864" w:rsidRDefault="00DB1864" w:rsidP="00CE131A">
      <w:pPr>
        <w:pStyle w:val="ListParagraph"/>
        <w:numPr>
          <w:ilvl w:val="1"/>
          <w:numId w:val="1"/>
        </w:numPr>
      </w:pPr>
      <w:r>
        <w:t>This link should work for your DSU email.</w:t>
      </w:r>
    </w:p>
    <w:p w14:paraId="570DD256" w14:textId="14546CCC" w:rsidR="00DB1864" w:rsidRDefault="00DB1864" w:rsidP="00CE131A">
      <w:pPr>
        <w:pStyle w:val="ListParagraph"/>
        <w:numPr>
          <w:ilvl w:val="1"/>
          <w:numId w:val="1"/>
        </w:numPr>
      </w:pPr>
      <w:r>
        <w:t>This will contain the most up-to-date designs and documents, but those should be included in the zip file. However, the one thing</w:t>
      </w:r>
      <w:r w:rsidR="00EC0874">
        <w:t xml:space="preserve"> that was too big for the zip file was the recording of our voice-chat meetings. They </w:t>
      </w:r>
      <w:r w:rsidR="0044171A">
        <w:t>are in</w:t>
      </w:r>
      <w:r w:rsidR="00EC0874">
        <w:t xml:space="preserve"> the </w:t>
      </w:r>
      <w:r w:rsidR="0044171A">
        <w:t>“Videos” folder.</w:t>
      </w:r>
    </w:p>
    <w:p w14:paraId="436BF12F" w14:textId="2C13AB3D" w:rsidR="0044171A" w:rsidRDefault="0044171A" w:rsidP="0044171A">
      <w:pPr>
        <w:pStyle w:val="ListParagraph"/>
        <w:numPr>
          <w:ilvl w:val="0"/>
          <w:numId w:val="1"/>
        </w:numPr>
      </w:pPr>
      <w:r>
        <w:t>GitHub Invite:</w:t>
      </w:r>
    </w:p>
    <w:p w14:paraId="680A41BA" w14:textId="65F5D523" w:rsidR="0044171A" w:rsidDel="001F0BB9" w:rsidRDefault="0044171A" w:rsidP="0044171A">
      <w:pPr>
        <w:pStyle w:val="ListParagraph"/>
        <w:numPr>
          <w:ilvl w:val="1"/>
          <w:numId w:val="1"/>
        </w:numPr>
        <w:rPr>
          <w:del w:id="25" w:author="Porter, Ryan" w:date="2022-12-05T21:51:00Z"/>
        </w:rPr>
      </w:pPr>
      <w:del w:id="26" w:author="Porter, Ryan" w:date="2022-12-05T21:51:00Z">
        <w:r w:rsidDel="001F0BB9">
          <w:delText>MUST DO THIS</w:delText>
        </w:r>
      </w:del>
    </w:p>
    <w:p w14:paraId="6C0E3486" w14:textId="33425F6F" w:rsidR="0044171A" w:rsidRDefault="0044171A" w:rsidP="0044171A">
      <w:pPr>
        <w:pStyle w:val="ListParagraph"/>
        <w:numPr>
          <w:ilvl w:val="1"/>
          <w:numId w:val="1"/>
        </w:numPr>
        <w:rPr>
          <w:ins w:id="27" w:author="Porter, Ryan" w:date="2022-12-05T21:51:00Z"/>
        </w:rPr>
      </w:pPr>
      <w:r>
        <w:t>You should have received an invite on</w:t>
      </w:r>
      <w:ins w:id="28" w:author="Porter, Ryan" w:date="2022-12-05T21:51:00Z">
        <w:r w:rsidR="001F0BB9">
          <w:t xml:space="preserve"> 12/5/22</w:t>
        </w:r>
      </w:ins>
      <w:del w:id="29" w:author="Porter, Ryan" w:date="2022-12-05T21:51:00Z">
        <w:r w:rsidDel="001F0BB9">
          <w:delText xml:space="preserve"> …</w:delText>
        </w:r>
      </w:del>
      <w:r>
        <w:t>, if not, contact Ryan Porter for another invite</w:t>
      </w:r>
    </w:p>
    <w:p w14:paraId="263DA85F" w14:textId="467E051A" w:rsidR="001F0BB9" w:rsidRDefault="001F0BB9">
      <w:pPr>
        <w:pStyle w:val="ListParagraph"/>
        <w:numPr>
          <w:ilvl w:val="2"/>
          <w:numId w:val="1"/>
        </w:numPr>
        <w:pPrChange w:id="30" w:author="Porter, Ryan" w:date="2022-12-05T21:51:00Z">
          <w:pPr>
            <w:pStyle w:val="ListParagraph"/>
            <w:numPr>
              <w:ilvl w:val="1"/>
              <w:numId w:val="1"/>
            </w:numPr>
            <w:ind w:left="1440" w:hanging="360"/>
          </w:pPr>
        </w:pPrChange>
      </w:pPr>
      <w:ins w:id="31" w:author="Porter, Ryan" w:date="2022-12-05T21:51:00Z">
        <w:r w:rsidRPr="001F0BB9">
          <w:rPr>
            <w:noProof/>
          </w:rPr>
          <w:drawing>
            <wp:inline distT="0" distB="0" distL="0" distR="0" wp14:anchorId="6B96A364" wp14:editId="0A155B95">
              <wp:extent cx="4182402" cy="1492885"/>
              <wp:effectExtent l="0" t="0" r="889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4186031" cy="1494180"/>
                      </a:xfrm>
                      <a:prstGeom prst="rect">
                        <a:avLst/>
                      </a:prstGeom>
                    </pic:spPr>
                  </pic:pic>
                </a:graphicData>
              </a:graphic>
            </wp:inline>
          </w:drawing>
        </w:r>
      </w:ins>
    </w:p>
    <w:p w14:paraId="4FC6E0B7" w14:textId="0517CE04" w:rsidR="00236E32" w:rsidRDefault="00236E32" w:rsidP="00236E32">
      <w:pPr>
        <w:pStyle w:val="ListParagraph"/>
        <w:numPr>
          <w:ilvl w:val="0"/>
          <w:numId w:val="1"/>
        </w:numPr>
      </w:pPr>
      <w:r>
        <w:t>Bug Tracker Login</w:t>
      </w:r>
    </w:p>
    <w:p w14:paraId="2A3C96DB" w14:textId="6314B55D" w:rsidR="00236E32" w:rsidDel="001F0BB9" w:rsidRDefault="00EA4375" w:rsidP="00236E32">
      <w:pPr>
        <w:pStyle w:val="ListParagraph"/>
        <w:numPr>
          <w:ilvl w:val="1"/>
          <w:numId w:val="1"/>
        </w:numPr>
        <w:rPr>
          <w:del w:id="32" w:author="Porter, Ryan" w:date="2022-12-05T21:51:00Z"/>
        </w:rPr>
      </w:pPr>
      <w:del w:id="33" w:author="Porter, Ryan" w:date="2022-12-05T21:51:00Z">
        <w:r w:rsidDel="001F0BB9">
          <w:delText>MUST DO THIS</w:delText>
        </w:r>
      </w:del>
    </w:p>
    <w:p w14:paraId="64B94883" w14:textId="1EBC1A1C" w:rsidR="00EA4375" w:rsidRDefault="00EA4375" w:rsidP="00236E32">
      <w:pPr>
        <w:pStyle w:val="ListParagraph"/>
        <w:numPr>
          <w:ilvl w:val="1"/>
          <w:numId w:val="1"/>
        </w:numPr>
        <w:rPr>
          <w:ins w:id="34" w:author="Porter, Ryan" w:date="2022-12-05T21:53:00Z"/>
        </w:rPr>
      </w:pPr>
      <w:r>
        <w:t xml:space="preserve">You should have received a user invite on </w:t>
      </w:r>
      <w:ins w:id="35" w:author="Porter, Ryan" w:date="2022-12-05T21:53:00Z">
        <w:r w:rsidR="008B58A6">
          <w:t>12/5/22,</w:t>
        </w:r>
      </w:ins>
      <w:del w:id="36" w:author="Porter, Ryan" w:date="2022-12-05T21:53:00Z">
        <w:r w:rsidDel="008B58A6">
          <w:delText>…</w:delText>
        </w:r>
      </w:del>
      <w:r>
        <w:t xml:space="preserve"> from Mantis DB, if not, contact Ryan Porter for another invite</w:t>
      </w:r>
    </w:p>
    <w:p w14:paraId="1025D369" w14:textId="7653D9D2" w:rsidR="008B58A6" w:rsidRDefault="008B58A6">
      <w:pPr>
        <w:pStyle w:val="ListParagraph"/>
        <w:numPr>
          <w:ilvl w:val="2"/>
          <w:numId w:val="1"/>
        </w:numPr>
        <w:pPrChange w:id="37" w:author="Porter, Ryan" w:date="2022-12-05T21:53:00Z">
          <w:pPr>
            <w:pStyle w:val="ListParagraph"/>
            <w:numPr>
              <w:ilvl w:val="1"/>
              <w:numId w:val="1"/>
            </w:numPr>
            <w:ind w:left="1440" w:hanging="360"/>
          </w:pPr>
        </w:pPrChange>
      </w:pPr>
      <w:ins w:id="38" w:author="Porter, Ryan" w:date="2022-12-05T21:53:00Z">
        <w:r w:rsidRPr="008B58A6">
          <w:rPr>
            <w:noProof/>
          </w:rPr>
          <w:lastRenderedPageBreak/>
          <w:drawing>
            <wp:inline distT="0" distB="0" distL="0" distR="0" wp14:anchorId="09D83AEA" wp14:editId="20196504">
              <wp:extent cx="3931094" cy="130238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3935952" cy="1303994"/>
                      </a:xfrm>
                      <a:prstGeom prst="rect">
                        <a:avLst/>
                      </a:prstGeom>
                    </pic:spPr>
                  </pic:pic>
                </a:graphicData>
              </a:graphic>
            </wp:inline>
          </w:drawing>
        </w:r>
      </w:ins>
    </w:p>
    <w:p w14:paraId="02033A4A" w14:textId="22E2726D" w:rsidR="00D158B1" w:rsidRDefault="00D158B1" w:rsidP="00D158B1">
      <w:pPr>
        <w:pStyle w:val="ListParagraph"/>
        <w:numPr>
          <w:ilvl w:val="0"/>
          <w:numId w:val="1"/>
        </w:numPr>
      </w:pPr>
      <w:r>
        <w:t>Database login (view only)</w:t>
      </w:r>
    </w:p>
    <w:p w14:paraId="689EBB41" w14:textId="3A346FE0" w:rsidR="00D158B1" w:rsidRDefault="00D158B1" w:rsidP="00D158B1">
      <w:pPr>
        <w:pStyle w:val="ListParagraph"/>
        <w:numPr>
          <w:ilvl w:val="1"/>
          <w:numId w:val="1"/>
        </w:numPr>
      </w:pPr>
      <w:r>
        <w:t>See the database word document in the zip</w:t>
      </w:r>
    </w:p>
    <w:p w14:paraId="155A3F0A" w14:textId="3DA3E10B" w:rsidR="00D158B1" w:rsidRDefault="00AB5CA4" w:rsidP="00D158B1">
      <w:pPr>
        <w:pStyle w:val="ListParagraph"/>
        <w:numPr>
          <w:ilvl w:val="1"/>
          <w:numId w:val="1"/>
        </w:numPr>
      </w:pPr>
      <w:r>
        <w:t>First string is username; second is password</w:t>
      </w:r>
    </w:p>
    <w:p w14:paraId="57811602" w14:textId="21394B1D" w:rsidR="00AB5CA4" w:rsidRDefault="00AB5CA4" w:rsidP="00D158B1">
      <w:pPr>
        <w:pStyle w:val="ListParagraph"/>
        <w:numPr>
          <w:ilvl w:val="1"/>
          <w:numId w:val="1"/>
        </w:numPr>
      </w:pPr>
      <w:r>
        <w:t>Host is web address</w:t>
      </w:r>
    </w:p>
    <w:p w14:paraId="70284DDB" w14:textId="6E01119C" w:rsidR="0044171A" w:rsidRDefault="007813AD" w:rsidP="0044171A">
      <w:pPr>
        <w:pStyle w:val="ListParagraph"/>
        <w:numPr>
          <w:ilvl w:val="0"/>
          <w:numId w:val="1"/>
        </w:numPr>
      </w:pPr>
      <w:r>
        <w:t>Rest of zip file</w:t>
      </w:r>
    </w:p>
    <w:p w14:paraId="31C141E3" w14:textId="78FD886B" w:rsidR="007813AD" w:rsidRDefault="00867907" w:rsidP="007813AD">
      <w:pPr>
        <w:pStyle w:val="ListParagraph"/>
        <w:numPr>
          <w:ilvl w:val="1"/>
          <w:numId w:val="1"/>
        </w:numPr>
        <w:rPr>
          <w:ins w:id="39" w:author="Porter, Ryan" w:date="2022-12-02T18:14:00Z"/>
        </w:rPr>
      </w:pPr>
      <w:r>
        <w:t>Updated Design</w:t>
      </w:r>
      <w:ins w:id="40" w:author="Porter, Ryan" w:date="2022-12-05T14:58:00Z">
        <w:r w:rsidR="0016049B">
          <w:t>,</w:t>
        </w:r>
      </w:ins>
      <w:del w:id="41" w:author="Porter, Ryan" w:date="2022-12-05T14:58:00Z">
        <w:r w:rsidDel="0016049B">
          <w:delText xml:space="preserve"> and</w:delText>
        </w:r>
      </w:del>
      <w:r>
        <w:t xml:space="preserve"> Requirements</w:t>
      </w:r>
      <w:ins w:id="42" w:author="Porter, Ryan" w:date="2022-12-05T14:58:00Z">
        <w:r w:rsidR="0016049B">
          <w:t>, and Planning documents</w:t>
        </w:r>
      </w:ins>
    </w:p>
    <w:p w14:paraId="7F6A9787" w14:textId="558E7545" w:rsidR="00FC5348" w:rsidDel="002A1CAA" w:rsidRDefault="00FC5348">
      <w:pPr>
        <w:pStyle w:val="ListParagraph"/>
        <w:numPr>
          <w:ilvl w:val="2"/>
          <w:numId w:val="1"/>
        </w:numPr>
        <w:rPr>
          <w:del w:id="43" w:author="Porter, Ryan" w:date="2022-12-02T18:17:00Z"/>
        </w:rPr>
        <w:pPrChange w:id="44" w:author="Porter, Ryan" w:date="2022-12-02T18:14:00Z">
          <w:pPr>
            <w:pStyle w:val="ListParagraph"/>
            <w:numPr>
              <w:ilvl w:val="1"/>
              <w:numId w:val="1"/>
            </w:numPr>
            <w:ind w:left="1440" w:hanging="360"/>
          </w:pPr>
        </w:pPrChange>
      </w:pPr>
    </w:p>
    <w:p w14:paraId="69E98605" w14:textId="0C6F7623" w:rsidR="00867907" w:rsidRDefault="00867907" w:rsidP="007813AD">
      <w:pPr>
        <w:pStyle w:val="ListParagraph"/>
        <w:numPr>
          <w:ilvl w:val="1"/>
          <w:numId w:val="1"/>
        </w:numPr>
        <w:rPr>
          <w:ins w:id="45" w:author="Porter, Ryan" w:date="2022-12-02T18:14:00Z"/>
        </w:rPr>
      </w:pPr>
      <w:r>
        <w:t>Installation Files</w:t>
      </w:r>
    </w:p>
    <w:p w14:paraId="5CE76CA3" w14:textId="0FFFD949" w:rsidR="00FC5348" w:rsidRDefault="00FC5348">
      <w:pPr>
        <w:pStyle w:val="ListParagraph"/>
        <w:numPr>
          <w:ilvl w:val="2"/>
          <w:numId w:val="1"/>
        </w:numPr>
        <w:pPrChange w:id="46" w:author="Porter, Ryan" w:date="2022-12-02T18:14:00Z">
          <w:pPr>
            <w:pStyle w:val="ListParagraph"/>
            <w:numPr>
              <w:ilvl w:val="1"/>
              <w:numId w:val="1"/>
            </w:numPr>
            <w:ind w:left="1440" w:hanging="360"/>
          </w:pPr>
        </w:pPrChange>
      </w:pPr>
      <w:ins w:id="47" w:author="Porter, Ryan" w:date="2022-12-02T18:14:00Z">
        <w:r>
          <w:t>Should be in a zip folder</w:t>
        </w:r>
      </w:ins>
    </w:p>
    <w:p w14:paraId="556DED15" w14:textId="25D7F0CE" w:rsidR="00867907" w:rsidRDefault="00867907" w:rsidP="007813AD">
      <w:pPr>
        <w:pStyle w:val="ListParagraph"/>
        <w:numPr>
          <w:ilvl w:val="1"/>
          <w:numId w:val="1"/>
        </w:numPr>
      </w:pPr>
      <w:r>
        <w:t>This document</w:t>
      </w:r>
    </w:p>
    <w:p w14:paraId="27B581CF" w14:textId="42853EA9" w:rsidR="00867907" w:rsidRDefault="00F732B2" w:rsidP="007813AD">
      <w:pPr>
        <w:pStyle w:val="ListParagraph"/>
        <w:numPr>
          <w:ilvl w:val="1"/>
          <w:numId w:val="1"/>
        </w:numPr>
        <w:rPr>
          <w:ins w:id="48" w:author="Porter, Ryan" w:date="2022-12-02T18:14:00Z"/>
        </w:rPr>
      </w:pPr>
      <w:r>
        <w:t>Training Links</w:t>
      </w:r>
    </w:p>
    <w:p w14:paraId="0A989CAD" w14:textId="18E4D1B6" w:rsidR="00FC5348" w:rsidRDefault="002A1CAA" w:rsidP="00FC5348">
      <w:pPr>
        <w:pStyle w:val="ListParagraph"/>
        <w:numPr>
          <w:ilvl w:val="2"/>
          <w:numId w:val="1"/>
        </w:numPr>
        <w:rPr>
          <w:ins w:id="49" w:author="Porter, Ryan" w:date="2022-12-02T18:17:00Z"/>
        </w:rPr>
      </w:pPr>
      <w:ins w:id="50" w:author="Ryan Porter" w:date="2022-12-02T18:17:00Z">
        <w:r>
          <w:fldChar w:fldCharType="begin"/>
        </w:r>
      </w:ins>
      <w:ins w:id="51" w:author="Porter, Ryan" w:date="2022-12-02T18:17:00Z">
        <w:r>
          <w:instrText xml:space="preserve"> HYPERLINK "</w:instrText>
        </w:r>
      </w:ins>
      <w:ins w:id="52" w:author="Porter, Ryan" w:date="2022-12-02T18:16:00Z">
        <w:r w:rsidRPr="002A1CAA">
          <w:instrText>https://www.youtube.com/playlist?list=PL3sVPaIoTs8A-FzFCBjkK6xn_wJbziPFT</w:instrText>
        </w:r>
      </w:ins>
      <w:ins w:id="53" w:author="Porter, Ryan" w:date="2022-12-02T18:17:00Z">
        <w:r>
          <w:instrText xml:space="preserve">" </w:instrText>
        </w:r>
      </w:ins>
      <w:ins w:id="54" w:author="Ryan Porter" w:date="2022-12-02T18:17:00Z">
        <w:r>
          <w:fldChar w:fldCharType="separate"/>
        </w:r>
      </w:ins>
      <w:ins w:id="55" w:author="Porter, Ryan" w:date="2022-12-02T18:16:00Z">
        <w:r w:rsidRPr="00617F3E">
          <w:rPr>
            <w:rStyle w:val="Hyperlink"/>
          </w:rPr>
          <w:t>https://www.youtube.com/playlist?list=PL3sVPaIoTs8A-FzFCBjkK6xn_wJbziPFT</w:t>
        </w:r>
      </w:ins>
      <w:ins w:id="56" w:author="Ryan Porter" w:date="2022-12-02T18:17:00Z">
        <w:r>
          <w:fldChar w:fldCharType="end"/>
        </w:r>
      </w:ins>
    </w:p>
    <w:p w14:paraId="3FD729C1" w14:textId="0123C835" w:rsidR="002A1CAA" w:rsidRDefault="002A1CAA">
      <w:pPr>
        <w:pStyle w:val="ListParagraph"/>
        <w:numPr>
          <w:ilvl w:val="2"/>
          <w:numId w:val="1"/>
        </w:numPr>
        <w:pPrChange w:id="57" w:author="Porter, Ryan" w:date="2022-12-02T18:14:00Z">
          <w:pPr>
            <w:pStyle w:val="ListParagraph"/>
            <w:numPr>
              <w:ilvl w:val="1"/>
              <w:numId w:val="1"/>
            </w:numPr>
            <w:ind w:left="1440" w:hanging="360"/>
          </w:pPr>
        </w:pPrChange>
      </w:pPr>
      <w:ins w:id="58" w:author="Porter, Ryan" w:date="2022-12-02T18:17:00Z">
        <w:r>
          <w:t>Or see</w:t>
        </w:r>
      </w:ins>
      <w:ins w:id="59" w:author="Porter, Ryan" w:date="2022-12-05T22:12:00Z">
        <w:r w:rsidR="007B460E">
          <w:t xml:space="preserve"> OneDrive</w:t>
        </w:r>
      </w:ins>
      <w:ins w:id="60" w:author="Porter, Ryan" w:date="2022-12-02T18:17:00Z">
        <w:r>
          <w:t xml:space="preserve"> folder</w:t>
        </w:r>
      </w:ins>
    </w:p>
    <w:p w14:paraId="114120B4" w14:textId="4EFA5E0E" w:rsidR="002A1CAA" w:rsidRDefault="00F732B2" w:rsidP="002A1CAA">
      <w:pPr>
        <w:pStyle w:val="ListParagraph"/>
        <w:numPr>
          <w:ilvl w:val="1"/>
          <w:numId w:val="1"/>
        </w:numPr>
      </w:pPr>
      <w:r>
        <w:t>Testing Documents</w:t>
      </w:r>
      <w:r w:rsidR="008531AE">
        <w:t>/Refactoring</w:t>
      </w:r>
      <w:del w:id="61" w:author="Porter, Ryan" w:date="2022-12-05T14:58:00Z">
        <w:r w:rsidR="008531AE" w:rsidDel="008C65CA">
          <w:delText xml:space="preserve"> Using JetBrains</w:delText>
        </w:r>
      </w:del>
    </w:p>
    <w:p w14:paraId="30F19B86" w14:textId="7D83D64D" w:rsidR="00F732B2" w:rsidRDefault="00F732B2" w:rsidP="007813AD">
      <w:pPr>
        <w:pStyle w:val="ListParagraph"/>
        <w:numPr>
          <w:ilvl w:val="1"/>
          <w:numId w:val="1"/>
        </w:numPr>
      </w:pPr>
      <w:r>
        <w:t>Maintenance Documents</w:t>
      </w:r>
    </w:p>
    <w:p w14:paraId="2A15E4F8" w14:textId="34CFDBE2" w:rsidR="0007761E" w:rsidRDefault="0007761E" w:rsidP="007813AD">
      <w:pPr>
        <w:pStyle w:val="ListParagraph"/>
        <w:numPr>
          <w:ilvl w:val="1"/>
          <w:numId w:val="1"/>
        </w:numPr>
      </w:pPr>
      <w:r>
        <w:t>Completed Project Plan</w:t>
      </w:r>
    </w:p>
    <w:p w14:paraId="63C08E8E" w14:textId="0050C908" w:rsidR="00277188" w:rsidRDefault="00837877" w:rsidP="00277188">
      <w:pPr>
        <w:pStyle w:val="ListParagraph"/>
        <w:numPr>
          <w:ilvl w:val="1"/>
          <w:numId w:val="1"/>
        </w:numPr>
        <w:rPr>
          <w:ins w:id="62" w:author="Porter, Ryan" w:date="2022-12-02T18:17:00Z"/>
        </w:rPr>
      </w:pPr>
      <w:r>
        <w:t>Summary Link</w:t>
      </w:r>
    </w:p>
    <w:p w14:paraId="0AEB908C" w14:textId="5F502B84" w:rsidR="002A1CAA" w:rsidRDefault="002A1CAA" w:rsidP="002A1CAA">
      <w:pPr>
        <w:pStyle w:val="ListParagraph"/>
        <w:numPr>
          <w:ilvl w:val="2"/>
          <w:numId w:val="1"/>
        </w:numPr>
        <w:rPr>
          <w:ins w:id="63" w:author="Porter, Ryan" w:date="2022-12-02T18:17:00Z"/>
        </w:rPr>
      </w:pPr>
      <w:ins w:id="64" w:author="Ryan Porter" w:date="2022-12-02T18:17:00Z">
        <w:r>
          <w:fldChar w:fldCharType="begin"/>
        </w:r>
        <w:r>
          <w:instrText xml:space="preserve"> HYPERLINK "</w:instrText>
        </w:r>
      </w:ins>
      <w:ins w:id="65" w:author="Porter, Ryan" w:date="2022-12-02T18:17:00Z">
        <w:r w:rsidRPr="002A1CAA">
          <w:instrText>https://www.youtube.com/playlist?list=PL3sVPaIoTs8A-FzFCBjkK6xn_wJbziPFT</w:instrText>
        </w:r>
      </w:ins>
      <w:ins w:id="66" w:author="Ryan Porter" w:date="2022-12-02T18:17:00Z">
        <w:r>
          <w:instrText xml:space="preserve">" </w:instrText>
        </w:r>
        <w:r>
          <w:fldChar w:fldCharType="separate"/>
        </w:r>
      </w:ins>
      <w:ins w:id="67" w:author="Porter, Ryan" w:date="2022-12-02T18:17:00Z">
        <w:r w:rsidRPr="00617F3E">
          <w:rPr>
            <w:rStyle w:val="Hyperlink"/>
          </w:rPr>
          <w:t>https://www.youtube.com/playlist?list=PL3sVPaIoTs8A-FzFCBjkK6xn_wJbziPFT</w:t>
        </w:r>
      </w:ins>
      <w:ins w:id="68" w:author="Ryan Porter" w:date="2022-12-02T18:17:00Z">
        <w:r>
          <w:fldChar w:fldCharType="end"/>
        </w:r>
      </w:ins>
    </w:p>
    <w:p w14:paraId="5CBB50F5" w14:textId="054DE45A" w:rsidR="002A1CAA" w:rsidRDefault="002A1CAA">
      <w:pPr>
        <w:pStyle w:val="ListParagraph"/>
        <w:numPr>
          <w:ilvl w:val="2"/>
          <w:numId w:val="1"/>
        </w:numPr>
        <w:pPrChange w:id="69" w:author="Porter, Ryan" w:date="2022-12-02T18:17:00Z">
          <w:pPr>
            <w:pStyle w:val="ListParagraph"/>
            <w:numPr>
              <w:ilvl w:val="1"/>
              <w:numId w:val="1"/>
            </w:numPr>
            <w:ind w:left="1440" w:hanging="360"/>
          </w:pPr>
        </w:pPrChange>
      </w:pPr>
      <w:ins w:id="70" w:author="Porter, Ryan" w:date="2022-12-02T18:17:00Z">
        <w:r>
          <w:t>Or see discussion post</w:t>
        </w:r>
      </w:ins>
      <w:ins w:id="71" w:author="Porter, Ryan" w:date="2022-12-05T22:11:00Z">
        <w:r w:rsidR="007B460E">
          <w:t xml:space="preserve"> or OneDrive fo</w:t>
        </w:r>
      </w:ins>
      <w:ins w:id="72" w:author="Porter, Ryan" w:date="2022-12-05T22:12:00Z">
        <w:r w:rsidR="007B460E">
          <w:t>lder</w:t>
        </w:r>
      </w:ins>
    </w:p>
    <w:p w14:paraId="359C11A4" w14:textId="7BB0FE83" w:rsidR="00867907" w:rsidDel="002D1E8E" w:rsidRDefault="006B7F0C" w:rsidP="00867907">
      <w:pPr>
        <w:pStyle w:val="ListParagraph"/>
        <w:numPr>
          <w:ilvl w:val="0"/>
          <w:numId w:val="1"/>
        </w:numPr>
        <w:rPr>
          <w:moveFrom w:id="73" w:author="Porter, Ryan" w:date="2022-12-02T18:17:00Z"/>
        </w:rPr>
      </w:pPr>
      <w:moveFromRangeStart w:id="74" w:author="Porter, Ryan" w:date="2022-12-02T18:17:00Z" w:name="move120897473"/>
      <w:moveFrom w:id="75" w:author="Porter, Ryan" w:date="2022-12-02T18:17:00Z">
        <w:r w:rsidDel="002D1E8E">
          <w:t>Installation instructions</w:t>
        </w:r>
      </w:moveFrom>
    </w:p>
    <w:moveFromRangeEnd w:id="74"/>
    <w:p w14:paraId="59360AC0" w14:textId="24E3921E" w:rsidR="00277188" w:rsidRDefault="00277188" w:rsidP="00867907">
      <w:pPr>
        <w:pStyle w:val="ListParagraph"/>
        <w:numPr>
          <w:ilvl w:val="0"/>
          <w:numId w:val="1"/>
        </w:numPr>
      </w:pPr>
      <w:r>
        <w:t>Login to the Program</w:t>
      </w:r>
    </w:p>
    <w:p w14:paraId="6AB021D2" w14:textId="662AD78A" w:rsidR="00277188" w:rsidRDefault="00277188" w:rsidP="00277188">
      <w:pPr>
        <w:pStyle w:val="ListParagraph"/>
        <w:numPr>
          <w:ilvl w:val="1"/>
          <w:numId w:val="1"/>
        </w:numPr>
      </w:pPr>
      <w:r>
        <w:t>Username:</w:t>
      </w:r>
      <w:ins w:id="76" w:author="Porter, Ryan" w:date="2022-12-04T22:10:00Z">
        <w:r w:rsidR="00C4556A">
          <w:t xml:space="preserve"> 12</w:t>
        </w:r>
      </w:ins>
    </w:p>
    <w:p w14:paraId="5755507B" w14:textId="304703C3" w:rsidR="00277188" w:rsidRDefault="00277188" w:rsidP="00277188">
      <w:pPr>
        <w:pStyle w:val="ListParagraph"/>
        <w:numPr>
          <w:ilvl w:val="1"/>
          <w:numId w:val="1"/>
        </w:numPr>
        <w:rPr>
          <w:ins w:id="77" w:author="Porter, Ryan" w:date="2022-12-05T22:12:00Z"/>
        </w:rPr>
      </w:pPr>
      <w:r>
        <w:t xml:space="preserve">Password: </w:t>
      </w:r>
      <w:ins w:id="78" w:author="Porter, Ryan" w:date="2022-12-04T22:10:00Z">
        <w:r w:rsidR="00C4556A">
          <w:t>4645</w:t>
        </w:r>
      </w:ins>
    </w:p>
    <w:p w14:paraId="5585B012" w14:textId="6BBF6702" w:rsidR="000815B0" w:rsidRDefault="000815B0" w:rsidP="000815B0">
      <w:pPr>
        <w:pStyle w:val="ListParagraph"/>
        <w:numPr>
          <w:ilvl w:val="0"/>
          <w:numId w:val="1"/>
        </w:numPr>
        <w:rPr>
          <w:ins w:id="79" w:author="Porter, Ryan" w:date="2022-12-05T22:12:00Z"/>
        </w:rPr>
      </w:pPr>
      <w:ins w:id="80" w:author="Porter, Ryan" w:date="2022-12-05T22:12:00Z">
        <w:r>
          <w:t>Not Included</w:t>
        </w:r>
      </w:ins>
    </w:p>
    <w:p w14:paraId="0CE384EA" w14:textId="0CB2EEC7" w:rsidR="000815B0" w:rsidRDefault="000815B0" w:rsidP="000815B0">
      <w:pPr>
        <w:pStyle w:val="ListParagraph"/>
        <w:numPr>
          <w:ilvl w:val="1"/>
          <w:numId w:val="1"/>
        </w:numPr>
      </w:pPr>
      <w:ins w:id="81" w:author="Porter, Ryan" w:date="2022-12-05T22:12:00Z">
        <w:r>
          <w:t>Meeting video files</w:t>
        </w:r>
      </w:ins>
    </w:p>
    <w:p w14:paraId="0A461E50" w14:textId="768CCCFE" w:rsidR="002D563C" w:rsidRDefault="002D563C">
      <w:r>
        <w:br w:type="page"/>
      </w:r>
    </w:p>
    <w:p w14:paraId="12A12762" w14:textId="1FD40FB4" w:rsidR="00206605" w:rsidRDefault="002D563C" w:rsidP="002D563C">
      <w:pPr>
        <w:pStyle w:val="ListParagraph"/>
        <w:numPr>
          <w:ilvl w:val="0"/>
          <w:numId w:val="1"/>
        </w:numPr>
      </w:pPr>
      <w:r>
        <w:lastRenderedPageBreak/>
        <w:t>Covering each rubric topic</w:t>
      </w:r>
    </w:p>
    <w:p w14:paraId="02894BF8" w14:textId="77777777" w:rsidR="002D563C" w:rsidRDefault="002D563C" w:rsidP="002D563C">
      <w:pPr>
        <w:pStyle w:val="ListParagraph"/>
        <w:numPr>
          <w:ilvl w:val="1"/>
          <w:numId w:val="1"/>
        </w:numPr>
      </w:pPr>
      <w:r>
        <w:t>Complexity</w:t>
      </w:r>
    </w:p>
    <w:p w14:paraId="3D2E3E41" w14:textId="1BF106C5" w:rsidR="00835043" w:rsidRDefault="00835043" w:rsidP="00835043">
      <w:pPr>
        <w:pStyle w:val="ListParagraph"/>
        <w:numPr>
          <w:ilvl w:val="2"/>
          <w:numId w:val="1"/>
        </w:numPr>
      </w:pPr>
      <w:r>
        <w:t>We used AWS for our database</w:t>
      </w:r>
      <w:r w:rsidR="00AA3EC1">
        <w:t>, which 3 of the 4 of us were unfamiliar with, so it was a good learning experience. Additionally, we used outside libraries to build the pay stubs PDFs.</w:t>
      </w:r>
      <w:r w:rsidR="005303AC">
        <w:t xml:space="preserve"> We tried to be as thorough as possible with the testing to ensure the program worked in </w:t>
      </w:r>
      <w:r w:rsidR="00BB78F5">
        <w:t>most</w:t>
      </w:r>
      <w:r w:rsidR="005303AC">
        <w:t xml:space="preserve"> cases.</w:t>
      </w:r>
      <w:ins w:id="82" w:author="Porter, Ryan" w:date="2022-12-02T20:56:00Z">
        <w:r w:rsidR="00D95A57">
          <w:t xml:space="preserve"> All of this took some time, and we relied on our past knowledge to help guide us through the project since </w:t>
        </w:r>
        <w:r w:rsidR="00BB6DEE">
          <w:t xml:space="preserve">we had to think about many different things (encryption, </w:t>
        </w:r>
      </w:ins>
      <w:ins w:id="83" w:author="Porter, Ryan" w:date="2022-12-02T20:57:00Z">
        <w:r w:rsidR="00295380">
          <w:t>databases, classes, etc.).</w:t>
        </w:r>
      </w:ins>
    </w:p>
    <w:p w14:paraId="683408B6" w14:textId="77777777" w:rsidR="002D563C" w:rsidRDefault="002D563C" w:rsidP="002D563C">
      <w:pPr>
        <w:pStyle w:val="ListParagraph"/>
        <w:numPr>
          <w:ilvl w:val="1"/>
          <w:numId w:val="1"/>
        </w:numPr>
      </w:pPr>
      <w:r>
        <w:t>Completeness</w:t>
      </w:r>
    </w:p>
    <w:p w14:paraId="2B3BF74C" w14:textId="112D1A21" w:rsidR="00BB78F5" w:rsidRDefault="00295380" w:rsidP="00BB78F5">
      <w:pPr>
        <w:pStyle w:val="ListParagraph"/>
        <w:numPr>
          <w:ilvl w:val="2"/>
          <w:numId w:val="1"/>
        </w:numPr>
        <w:rPr>
          <w:ins w:id="84" w:author="Porter, Ryan" w:date="2022-12-02T20:57:00Z"/>
        </w:rPr>
      </w:pPr>
      <w:ins w:id="85" w:author="Porter, Ryan" w:date="2022-12-02T20:57:00Z">
        <w:r>
          <w:t>Yes, the project works</w:t>
        </w:r>
        <w:r w:rsidR="004652E1">
          <w:t xml:space="preserve"> and meets the requirements (see </w:t>
        </w:r>
      </w:ins>
      <w:ins w:id="86" w:author="Porter, Ryan" w:date="2022-12-02T20:58:00Z">
        <w:r w:rsidR="004652E1">
          <w:t>acceptance testing</w:t>
        </w:r>
      </w:ins>
      <w:ins w:id="87" w:author="Porter, Ryan" w:date="2022-12-02T20:57:00Z">
        <w:r w:rsidR="004652E1">
          <w:t>).</w:t>
        </w:r>
      </w:ins>
    </w:p>
    <w:p w14:paraId="589C52F4" w14:textId="2E510757" w:rsidR="004652E1" w:rsidRDefault="004652E1" w:rsidP="00BB78F5">
      <w:pPr>
        <w:pStyle w:val="ListParagraph"/>
        <w:numPr>
          <w:ilvl w:val="2"/>
          <w:numId w:val="1"/>
        </w:numPr>
      </w:pPr>
      <w:ins w:id="88" w:author="Porter, Ryan" w:date="2022-12-02T20:57:00Z">
        <w:r>
          <w:t xml:space="preserve">Additionally, Ryan Porter had his </w:t>
        </w:r>
      </w:ins>
      <w:ins w:id="89" w:author="Porter, Ryan" w:date="2022-12-04T16:35:00Z">
        <w:r w:rsidR="00BD4805">
          <w:t>boss (a controller) test it, and he said that it works well for a simple payroll program.</w:t>
        </w:r>
      </w:ins>
    </w:p>
    <w:p w14:paraId="2F3F20FC" w14:textId="77777777" w:rsidR="002D563C" w:rsidRDefault="002D563C" w:rsidP="002D563C">
      <w:pPr>
        <w:pStyle w:val="ListParagraph"/>
        <w:numPr>
          <w:ilvl w:val="1"/>
          <w:numId w:val="1"/>
        </w:numPr>
      </w:pPr>
      <w:r>
        <w:t>Summary</w:t>
      </w:r>
    </w:p>
    <w:p w14:paraId="542A69BC" w14:textId="0EEC09AA" w:rsidR="00BB78F5" w:rsidRDefault="00BB78F5" w:rsidP="00BB78F5">
      <w:pPr>
        <w:pStyle w:val="ListParagraph"/>
        <w:numPr>
          <w:ilvl w:val="2"/>
          <w:numId w:val="1"/>
        </w:numPr>
        <w:rPr>
          <w:ins w:id="90" w:author="Porter, Ryan" w:date="2022-12-02T19:06:00Z"/>
        </w:rPr>
      </w:pPr>
      <w:r>
        <w:t>See</w:t>
      </w:r>
      <w:ins w:id="91" w:author="Porter, Ryan" w:date="2022-12-02T19:06:00Z">
        <w:r w:rsidR="00D73F95">
          <w:t xml:space="preserve">: </w:t>
        </w:r>
      </w:ins>
      <w:ins w:id="92" w:author="Ryan Porter" w:date="2022-12-02T19:06:00Z">
        <w:r w:rsidR="00D73F95">
          <w:fldChar w:fldCharType="begin"/>
        </w:r>
        <w:r w:rsidR="00D73F95">
          <w:instrText xml:space="preserve"> HYPERLINK "</w:instrText>
        </w:r>
      </w:ins>
      <w:ins w:id="93" w:author="Porter, Ryan" w:date="2022-12-02T19:06:00Z">
        <w:r w:rsidR="00D73F95" w:rsidRPr="00D73F95">
          <w:instrText>https://www.youtube.com/playlist?list=PL3sVPaIoTs8A-FzFCBjkK6xn_wJbziPFT</w:instrText>
        </w:r>
      </w:ins>
      <w:ins w:id="94" w:author="Ryan Porter" w:date="2022-12-02T19:06:00Z">
        <w:r w:rsidR="00D73F95">
          <w:instrText xml:space="preserve">" </w:instrText>
        </w:r>
        <w:r w:rsidR="00D73F95">
          <w:fldChar w:fldCharType="separate"/>
        </w:r>
      </w:ins>
      <w:ins w:id="95" w:author="Porter, Ryan" w:date="2022-12-02T19:06:00Z">
        <w:r w:rsidR="00D73F95" w:rsidRPr="00617F3E">
          <w:rPr>
            <w:rStyle w:val="Hyperlink"/>
          </w:rPr>
          <w:t>https://www.youtube.com/playlist?list=PL3sVPaIoTs8A-FzFCBjkK6xn_wJbziPFT</w:t>
        </w:r>
      </w:ins>
      <w:ins w:id="96" w:author="Ryan Porter" w:date="2022-12-02T19:06:00Z">
        <w:r w:rsidR="00D73F95">
          <w:fldChar w:fldCharType="end"/>
        </w:r>
      </w:ins>
      <w:del w:id="97" w:author="Porter, Ryan" w:date="2022-12-02T19:06:00Z">
        <w:r w:rsidDel="00D73F95">
          <w:delText xml:space="preserve"> …</w:delText>
        </w:r>
      </w:del>
    </w:p>
    <w:p w14:paraId="20AAF3F7" w14:textId="60B544D6" w:rsidR="00D73F95" w:rsidRDefault="00590DD3" w:rsidP="00BB78F5">
      <w:pPr>
        <w:pStyle w:val="ListParagraph"/>
        <w:numPr>
          <w:ilvl w:val="2"/>
          <w:numId w:val="1"/>
        </w:numPr>
      </w:pPr>
      <w:ins w:id="98" w:author="Porter, Ryan" w:date="2022-12-02T19:06:00Z">
        <w:r>
          <w:t>We did a summary video of what our project is, how it works, the code behind, and the wrap-up (what went well, improvements, etc.).</w:t>
        </w:r>
      </w:ins>
    </w:p>
    <w:p w14:paraId="23E13F7C" w14:textId="77777777" w:rsidR="002D563C" w:rsidRDefault="002D563C" w:rsidP="002D563C">
      <w:pPr>
        <w:pStyle w:val="ListParagraph"/>
        <w:numPr>
          <w:ilvl w:val="1"/>
          <w:numId w:val="1"/>
        </w:numPr>
      </w:pPr>
      <w:r>
        <w:t>Final Peer Review</w:t>
      </w:r>
    </w:p>
    <w:p w14:paraId="7C9C9D45" w14:textId="7497D497" w:rsidR="002D563C" w:rsidRDefault="008C01CA" w:rsidP="002D563C">
      <w:pPr>
        <w:pStyle w:val="ListParagraph"/>
        <w:numPr>
          <w:ilvl w:val="2"/>
          <w:numId w:val="1"/>
        </w:numPr>
      </w:pPr>
      <w:r>
        <w:t>We all turned in our peer reviews.</w:t>
      </w:r>
    </w:p>
    <w:p w14:paraId="134D4D05" w14:textId="0EA3AB8C" w:rsidR="002D563C" w:rsidRDefault="002D563C" w:rsidP="002D563C">
      <w:pPr>
        <w:pStyle w:val="ListParagraph"/>
        <w:numPr>
          <w:ilvl w:val="1"/>
          <w:numId w:val="1"/>
        </w:numPr>
      </w:pPr>
      <w:r>
        <w:t>Testing</w:t>
      </w:r>
    </w:p>
    <w:p w14:paraId="37F8DD12" w14:textId="0B221FBE" w:rsidR="003A51B8" w:rsidRDefault="003A51B8" w:rsidP="003A51B8">
      <w:pPr>
        <w:pStyle w:val="ListParagraph"/>
        <w:numPr>
          <w:ilvl w:val="2"/>
          <w:numId w:val="1"/>
        </w:numPr>
      </w:pPr>
      <w:r>
        <w:t>Actual</w:t>
      </w:r>
      <w:r w:rsidR="00EB6FBC">
        <w:t xml:space="preserve"> code for</w:t>
      </w:r>
      <w:r>
        <w:t xml:space="preserve"> test cases can be found on GitHub</w:t>
      </w:r>
    </w:p>
    <w:p w14:paraId="27C87677" w14:textId="48D5CC43" w:rsidR="00EB6FBC" w:rsidRDefault="00EB6FBC" w:rsidP="003A51B8">
      <w:pPr>
        <w:pStyle w:val="ListParagraph"/>
        <w:numPr>
          <w:ilvl w:val="2"/>
          <w:numId w:val="1"/>
        </w:numPr>
        <w:rPr>
          <w:ins w:id="99" w:author="Porter, Ryan" w:date="2022-12-02T19:02:00Z"/>
        </w:rPr>
      </w:pPr>
      <w:r>
        <w:t xml:space="preserve">Can find </w:t>
      </w:r>
      <w:r w:rsidR="00633A79">
        <w:t>the testing logs in the zip folder</w:t>
      </w:r>
    </w:p>
    <w:p w14:paraId="00DABDA9" w14:textId="2F4D0F6F" w:rsidR="00E7466D" w:rsidRDefault="00E7466D" w:rsidP="003A51B8">
      <w:pPr>
        <w:pStyle w:val="ListParagraph"/>
        <w:numPr>
          <w:ilvl w:val="2"/>
          <w:numId w:val="1"/>
        </w:numPr>
      </w:pPr>
      <w:ins w:id="100" w:author="Porter, Ryan" w:date="2022-12-02T19:02:00Z">
        <w:r>
          <w:t>Overall, we did a lot of testing. We unit tested most of our methods individually to ensure that they work as expected with</w:t>
        </w:r>
      </w:ins>
      <w:ins w:id="101" w:author="Porter, Ryan" w:date="2022-12-02T19:03:00Z">
        <w:r>
          <w:t xml:space="preserve"> edge cases. Additionally, we </w:t>
        </w:r>
        <w:r w:rsidR="00CF2DA0">
          <w:t>had installation tests to test to see if the program would work on other computers and connect to the database. Also, we reviewed our requirements to ensure that they are met with acceptance testing. Lastly, we did brief system testing to make sure that we could add</w:t>
        </w:r>
      </w:ins>
      <w:ins w:id="102" w:author="Porter, Ryan" w:date="2022-12-02T19:04:00Z">
        <w:r w:rsidR="00CF2DA0">
          <w:t>, delete, etc. correctly and that bad input would not make it through.</w:t>
        </w:r>
      </w:ins>
    </w:p>
    <w:p w14:paraId="17906B8C" w14:textId="77777777" w:rsidR="002D563C" w:rsidRDefault="002D563C" w:rsidP="002D563C">
      <w:pPr>
        <w:pStyle w:val="ListParagraph"/>
        <w:numPr>
          <w:ilvl w:val="1"/>
          <w:numId w:val="1"/>
        </w:numPr>
      </w:pPr>
      <w:r>
        <w:t>Code Quality</w:t>
      </w:r>
    </w:p>
    <w:p w14:paraId="6971B024" w14:textId="082F7B30" w:rsidR="008878FB" w:rsidRDefault="008878FB" w:rsidP="008878FB">
      <w:pPr>
        <w:pStyle w:val="ListParagraph"/>
        <w:numPr>
          <w:ilvl w:val="2"/>
          <w:numId w:val="1"/>
        </w:numPr>
      </w:pPr>
      <w:r>
        <w:t>We used refactoring (using the JetBrains tool) to help make the code more readable and less redundant.</w:t>
      </w:r>
    </w:p>
    <w:p w14:paraId="27B6CE65" w14:textId="3E6FD6EB" w:rsidR="00052232" w:rsidRDefault="00052232" w:rsidP="008878FB">
      <w:pPr>
        <w:pStyle w:val="ListParagraph"/>
        <w:numPr>
          <w:ilvl w:val="2"/>
          <w:numId w:val="1"/>
        </w:numPr>
      </w:pPr>
      <w:r>
        <w:t xml:space="preserve">As we programmed and reviewed the code, we </w:t>
      </w:r>
      <w:r w:rsidR="00D31047">
        <w:t xml:space="preserve">used descriptive names for variables, tried to modularize it as much as possible so that the parts are not too dependent on each other, </w:t>
      </w:r>
      <w:r w:rsidR="00EB6FBC">
        <w:t>and included comments when necessary to explain what the code should be doing.</w:t>
      </w:r>
    </w:p>
    <w:p w14:paraId="15182394" w14:textId="3B6160DC" w:rsidR="002D563C" w:rsidRDefault="002D563C" w:rsidP="002D563C">
      <w:pPr>
        <w:pStyle w:val="ListParagraph"/>
        <w:numPr>
          <w:ilvl w:val="1"/>
          <w:numId w:val="1"/>
        </w:numPr>
        <w:rPr>
          <w:ins w:id="103" w:author="Porter, Ryan" w:date="2022-12-02T19:42:00Z"/>
        </w:rPr>
      </w:pPr>
      <w:r>
        <w:t>Intangibles/other</w:t>
      </w:r>
    </w:p>
    <w:p w14:paraId="3BB96096" w14:textId="3F815B51" w:rsidR="00BB1017" w:rsidRDefault="00BB1017" w:rsidP="00BB1017">
      <w:pPr>
        <w:pStyle w:val="ListParagraph"/>
        <w:numPr>
          <w:ilvl w:val="2"/>
          <w:numId w:val="1"/>
        </w:numPr>
        <w:rPr>
          <w:ins w:id="104" w:author="Porter, Ryan" w:date="2022-12-02T19:42:00Z"/>
        </w:rPr>
      </w:pPr>
      <w:ins w:id="105" w:author="Porter, Ryan" w:date="2022-12-02T19:42:00Z">
        <w:r>
          <w:t>We did a lot of extra work that I think helped make the project better:</w:t>
        </w:r>
      </w:ins>
    </w:p>
    <w:p w14:paraId="46E48628" w14:textId="040254C7" w:rsidR="00BB1017" w:rsidRDefault="00BB1017" w:rsidP="00BB1017">
      <w:pPr>
        <w:pStyle w:val="ListParagraph"/>
        <w:numPr>
          <w:ilvl w:val="3"/>
          <w:numId w:val="1"/>
        </w:numPr>
        <w:rPr>
          <w:ins w:id="106" w:author="Porter, Ryan" w:date="2022-12-02T19:42:00Z"/>
        </w:rPr>
      </w:pPr>
      <w:ins w:id="107" w:author="Porter, Ryan" w:date="2022-12-02T19:42:00Z">
        <w:r>
          <w:t>We use refactoring code to make the code more efficient and readable</w:t>
        </w:r>
      </w:ins>
    </w:p>
    <w:p w14:paraId="29CAE539" w14:textId="3EA28047" w:rsidR="00BB1017" w:rsidRDefault="00BB1017" w:rsidP="00BB1017">
      <w:pPr>
        <w:pStyle w:val="ListParagraph"/>
        <w:numPr>
          <w:ilvl w:val="3"/>
          <w:numId w:val="1"/>
        </w:numPr>
        <w:rPr>
          <w:ins w:id="108" w:author="Porter, Ryan" w:date="2022-12-02T19:42:00Z"/>
        </w:rPr>
      </w:pPr>
      <w:ins w:id="109" w:author="Porter, Ryan" w:date="2022-12-02T19:42:00Z">
        <w:r>
          <w:t>Ryan Porter used Memory Profiling to fix some memory leaks</w:t>
        </w:r>
      </w:ins>
    </w:p>
    <w:p w14:paraId="47F27B0D" w14:textId="031861F1" w:rsidR="002E3B56" w:rsidRDefault="00EE2418" w:rsidP="002E3B56">
      <w:pPr>
        <w:pStyle w:val="ListParagraph"/>
        <w:numPr>
          <w:ilvl w:val="3"/>
          <w:numId w:val="1"/>
        </w:numPr>
        <w:rPr>
          <w:ins w:id="110" w:author="Porter, Ryan" w:date="2022-12-02T19:48:00Z"/>
        </w:rPr>
      </w:pPr>
      <w:ins w:id="111" w:author="Porter, Ryan" w:date="2022-12-02T19:42:00Z">
        <w:r>
          <w:t>We did a lot of testing and different forms of testing</w:t>
        </w:r>
      </w:ins>
    </w:p>
    <w:p w14:paraId="33C4BEB8" w14:textId="3D1F0E82" w:rsidR="00B20B4D" w:rsidRPr="00FA279A" w:rsidRDefault="00B20B4D">
      <w:pPr>
        <w:pStyle w:val="ListParagraph"/>
        <w:numPr>
          <w:ilvl w:val="3"/>
          <w:numId w:val="1"/>
        </w:numPr>
        <w:pPrChange w:id="112" w:author="Porter, Ryan" w:date="2022-12-02T19:47:00Z">
          <w:pPr>
            <w:pStyle w:val="ListParagraph"/>
            <w:numPr>
              <w:ilvl w:val="1"/>
              <w:numId w:val="1"/>
            </w:numPr>
            <w:ind w:left="1440" w:hanging="360"/>
          </w:pPr>
        </w:pPrChange>
      </w:pPr>
      <w:ins w:id="113" w:author="Porter, Ryan" w:date="2022-12-02T19:48:00Z">
        <w:r>
          <w:t xml:space="preserve">We used </w:t>
        </w:r>
      </w:ins>
      <w:ins w:id="114" w:author="Porter, Ryan" w:date="2022-12-04T16:35:00Z">
        <w:r w:rsidR="00BD4805">
          <w:t>L</w:t>
        </w:r>
      </w:ins>
      <w:ins w:id="115" w:author="Porter, Ryan" w:date="2022-12-02T19:48:00Z">
        <w:r>
          <w:t>ive</w:t>
        </w:r>
      </w:ins>
      <w:ins w:id="116" w:author="Porter, Ryan" w:date="2022-12-04T16:35:00Z">
        <w:r w:rsidR="00BD4805">
          <w:t>S</w:t>
        </w:r>
      </w:ins>
      <w:ins w:id="117" w:author="Porter, Ryan" w:date="2022-12-02T19:48:00Z">
        <w:r>
          <w:t>hare in VS to help fix some errors</w:t>
        </w:r>
      </w:ins>
    </w:p>
    <w:sectPr w:rsidR="00B20B4D" w:rsidRPr="00FA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9142A"/>
    <w:multiLevelType w:val="hybridMultilevel"/>
    <w:tmpl w:val="F33AB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6132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er, Ryan">
    <w15:presenceInfo w15:providerId="None" w15:userId="Porter, Ryan"/>
  </w15:person>
  <w15:person w15:author="Ryan Porter">
    <w15:presenceInfo w15:providerId="Windows Live" w15:userId="2db5420b0ceda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E33C7F"/>
    <w:rsid w:val="00046BE1"/>
    <w:rsid w:val="00052232"/>
    <w:rsid w:val="0007761E"/>
    <w:rsid w:val="000815B0"/>
    <w:rsid w:val="0016049B"/>
    <w:rsid w:val="001F0BB9"/>
    <w:rsid w:val="00206605"/>
    <w:rsid w:val="00236E32"/>
    <w:rsid w:val="00277188"/>
    <w:rsid w:val="00295380"/>
    <w:rsid w:val="002A1CAA"/>
    <w:rsid w:val="002D1E8E"/>
    <w:rsid w:val="002D2CB8"/>
    <w:rsid w:val="002D563C"/>
    <w:rsid w:val="002E3B56"/>
    <w:rsid w:val="00346108"/>
    <w:rsid w:val="003A51B8"/>
    <w:rsid w:val="0044171A"/>
    <w:rsid w:val="004652E1"/>
    <w:rsid w:val="005303AC"/>
    <w:rsid w:val="00590DD3"/>
    <w:rsid w:val="0063244B"/>
    <w:rsid w:val="00633A79"/>
    <w:rsid w:val="006B7F0C"/>
    <w:rsid w:val="007813AD"/>
    <w:rsid w:val="007B460E"/>
    <w:rsid w:val="00835043"/>
    <w:rsid w:val="00837877"/>
    <w:rsid w:val="008531AE"/>
    <w:rsid w:val="00867907"/>
    <w:rsid w:val="008878FB"/>
    <w:rsid w:val="008B58A6"/>
    <w:rsid w:val="008C01CA"/>
    <w:rsid w:val="008C65CA"/>
    <w:rsid w:val="00957618"/>
    <w:rsid w:val="00AA3EC1"/>
    <w:rsid w:val="00AB1759"/>
    <w:rsid w:val="00AB5CA4"/>
    <w:rsid w:val="00B20B4D"/>
    <w:rsid w:val="00B76D16"/>
    <w:rsid w:val="00B8397F"/>
    <w:rsid w:val="00BB1017"/>
    <w:rsid w:val="00BB6DEE"/>
    <w:rsid w:val="00BB78F5"/>
    <w:rsid w:val="00BD4805"/>
    <w:rsid w:val="00C4556A"/>
    <w:rsid w:val="00CE131A"/>
    <w:rsid w:val="00CF2DA0"/>
    <w:rsid w:val="00D158B1"/>
    <w:rsid w:val="00D219D1"/>
    <w:rsid w:val="00D31047"/>
    <w:rsid w:val="00D716D3"/>
    <w:rsid w:val="00D73F95"/>
    <w:rsid w:val="00D95A57"/>
    <w:rsid w:val="00DB1864"/>
    <w:rsid w:val="00E67E10"/>
    <w:rsid w:val="00E7466D"/>
    <w:rsid w:val="00EA4375"/>
    <w:rsid w:val="00EB6FBC"/>
    <w:rsid w:val="00EC0874"/>
    <w:rsid w:val="00EE2418"/>
    <w:rsid w:val="00F246FC"/>
    <w:rsid w:val="00F732B2"/>
    <w:rsid w:val="00FA279A"/>
    <w:rsid w:val="00FC5348"/>
    <w:rsid w:val="2C89646C"/>
    <w:rsid w:val="38E3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3C7F"/>
  <w15:chartTrackingRefBased/>
  <w15:docId w15:val="{31C5500B-542B-4287-9BB8-6D1395E1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B1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59"/>
  </w:style>
  <w:style w:type="character" w:customStyle="1" w:styleId="Heading1Char">
    <w:name w:val="Heading 1 Char"/>
    <w:basedOn w:val="DefaultParagraphFont"/>
    <w:link w:val="Heading1"/>
    <w:uiPriority w:val="9"/>
    <w:rsid w:val="00FA27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279A"/>
    <w:pPr>
      <w:ind w:left="720"/>
      <w:contextualSpacing/>
    </w:pPr>
  </w:style>
  <w:style w:type="character" w:styleId="Hyperlink">
    <w:name w:val="Hyperlink"/>
    <w:basedOn w:val="DefaultParagraphFont"/>
    <w:uiPriority w:val="99"/>
    <w:unhideWhenUsed/>
    <w:rsid w:val="00F246FC"/>
    <w:rPr>
      <w:color w:val="0563C1" w:themeColor="hyperlink"/>
      <w:u w:val="single"/>
    </w:rPr>
  </w:style>
  <w:style w:type="character" w:styleId="UnresolvedMention">
    <w:name w:val="Unresolved Mention"/>
    <w:basedOn w:val="DefaultParagraphFont"/>
    <w:uiPriority w:val="99"/>
    <w:semiHidden/>
    <w:unhideWhenUsed/>
    <w:rsid w:val="00F246FC"/>
    <w:rPr>
      <w:color w:val="605E5C"/>
      <w:shd w:val="clear" w:color="auto" w:fill="E1DFDD"/>
    </w:rPr>
  </w:style>
  <w:style w:type="paragraph" w:styleId="Revision">
    <w:name w:val="Revision"/>
    <w:hidden/>
    <w:uiPriority w:val="99"/>
    <w:semiHidden/>
    <w:rsid w:val="00D219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6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kotastateuniversity-my.sharepoint.com/:f:/g/personal/ryan_porter_trojans_dsu_edu/Es29M6GCSSlOgob5VHuxHJIBFn5xGhGpEYoqTunJn8XDyw" TargetMode="External"/><Relationship Id="rId11" Type="http://schemas.openxmlformats.org/officeDocument/2006/relationships/theme" Target="theme/theme1.xml"/><Relationship Id="rId5" Type="http://schemas.openxmlformats.org/officeDocument/2006/relationships/hyperlink" Target="https://discord.gg/X76ZCM26uW"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3</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Ryan</dc:creator>
  <cp:keywords/>
  <dc:description/>
  <cp:lastModifiedBy>Ryan Porter</cp:lastModifiedBy>
  <cp:revision>65</cp:revision>
  <dcterms:created xsi:type="dcterms:W3CDTF">2022-11-24T01:08:00Z</dcterms:created>
  <dcterms:modified xsi:type="dcterms:W3CDTF">2022-12-06T04:12:00Z</dcterms:modified>
</cp:coreProperties>
</file>