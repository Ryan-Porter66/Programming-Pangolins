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F28" w:rsidP="00465BB2" w:rsidRDefault="00F80F28" w14:paraId="2A15C1E7" w14:textId="44DE250C">
      <w:pPr>
        <w:spacing w:after="0"/>
        <w:rPr/>
      </w:pPr>
      <w:r w:rsidR="00F80F28">
        <w:rPr/>
        <w:t>Programming Pangolins</w:t>
      </w:r>
    </w:p>
    <w:p w:rsidR="00465BB2" w:rsidP="00465BB2" w:rsidRDefault="00465BB2" w14:paraId="06F1E51B" w14:textId="77777777">
      <w:pPr>
        <w:spacing w:after="0"/>
      </w:pPr>
      <w:r>
        <w:t>CSC 470</w:t>
      </w:r>
    </w:p>
    <w:p w:rsidR="00465BB2" w:rsidP="00465BB2" w:rsidRDefault="00465BB2" w14:paraId="08EEE426" w14:textId="77777777">
      <w:pPr>
        <w:spacing w:after="0"/>
      </w:pPr>
      <w:r>
        <w:t>Mr. Jenkins</w:t>
      </w:r>
    </w:p>
    <w:p w:rsidR="00465BB2" w:rsidP="00465BB2" w:rsidRDefault="00465BB2" w14:paraId="4FB34724" w14:textId="1DE75A02">
      <w:pPr>
        <w:spacing w:after="0"/>
      </w:pPr>
      <w:r w:rsidR="00465BB2">
        <w:rPr/>
        <w:t>9/</w:t>
      </w:r>
      <w:r w:rsidR="00977B62">
        <w:rPr/>
        <w:t>26</w:t>
      </w:r>
      <w:r w:rsidR="00465BB2">
        <w:rPr/>
        <w:t>/22</w:t>
      </w:r>
    </w:p>
    <w:p w:rsidR="00465BB2" w:rsidP="00465BB2" w:rsidRDefault="00465BB2" w14:paraId="2BBD18E8" w14:textId="4D2B54C9">
      <w:pPr>
        <w:jc w:val="center"/>
      </w:pPr>
      <w:r w:rsidR="00465BB2">
        <w:rPr/>
        <w:t xml:space="preserve">Project Proposal </w:t>
      </w:r>
      <w:r w:rsidR="00977B62">
        <w:rPr/>
        <w:t>Final</w:t>
      </w:r>
    </w:p>
    <w:p w:rsidR="00465BB2" w:rsidP="00465BB2" w:rsidRDefault="00465BB2" w14:paraId="1071342E" w14:textId="77777777">
      <w:pPr>
        <w:numPr>
          <w:ilvl w:val="0"/>
          <w:numId w:val="1"/>
        </w:numPr>
      </w:pPr>
      <w:r w:rsidRPr="003130C0">
        <w:t>What will the project do?</w:t>
      </w:r>
    </w:p>
    <w:p w:rsidRPr="003130C0" w:rsidR="00465BB2" w:rsidP="59C95075" w:rsidRDefault="00E8127C" w14:paraId="61EB8F84" w14:textId="195D5A6C">
      <w:pPr>
        <w:ind w:firstLine="360"/>
      </w:pPr>
      <w:r w:rsidR="00E8127C">
        <w:rPr/>
        <w:t xml:space="preserve">Our project will be a payroll </w:t>
      </w:r>
      <w:r w:rsidR="00C41A91">
        <w:rPr/>
        <w:t xml:space="preserve">management </w:t>
      </w:r>
      <w:r w:rsidR="00E8127C">
        <w:rPr/>
        <w:t>system.</w:t>
      </w:r>
      <w:r w:rsidR="00895DC6">
        <w:rPr/>
        <w:t xml:space="preserve"> This </w:t>
      </w:r>
      <w:r w:rsidR="005B6604">
        <w:rPr/>
        <w:t xml:space="preserve">program will do the basics for payroll: generate </w:t>
      </w:r>
      <w:r w:rsidR="005B6604">
        <w:rPr/>
        <w:t xml:space="preserve">a </w:t>
      </w:r>
      <w:r w:rsidR="006442E2">
        <w:rPr/>
        <w:t>NACHA</w:t>
      </w:r>
      <w:r w:rsidR="005B6604">
        <w:rPr/>
        <w:t xml:space="preserve"> file, generate</w:t>
      </w:r>
      <w:r w:rsidR="000F1D88">
        <w:rPr/>
        <w:t xml:space="preserve"> employee pay stubs, enter/edit employee information, </w:t>
      </w:r>
      <w:r w:rsidR="00D20C7D">
        <w:rPr/>
        <w:t xml:space="preserve">and </w:t>
      </w:r>
      <w:r w:rsidR="00661CA3">
        <w:rPr/>
        <w:t>let the employees view their information</w:t>
      </w:r>
      <w:r w:rsidR="00D20C7D">
        <w:rPr/>
        <w:t xml:space="preserve">. </w:t>
      </w:r>
      <w:r w:rsidR="005C065E">
        <w:rPr/>
        <w:t>Generating the payroll for each employee will include the basic deductibles (state taxes, FICA, medical, etc</w:t>
      </w:r>
      <w:r w:rsidR="00191AB3">
        <w:rPr/>
        <w:t>etera</w:t>
      </w:r>
      <w:r w:rsidR="005C065E">
        <w:rPr/>
        <w:t>)</w:t>
      </w:r>
      <w:r w:rsidR="00ED6B45">
        <w:rPr/>
        <w:t xml:space="preserve">, but we will not go too in-depth here since the project could easily have scope creep. If possible, there are </w:t>
      </w:r>
      <w:r w:rsidR="00FB4AD8">
        <w:rPr/>
        <w:t>optional features we have in mind (view past payrolls, time clock</w:t>
      </w:r>
      <w:r w:rsidR="00E44292">
        <w:rPr/>
        <w:t xml:space="preserve">), but our group will have to </w:t>
      </w:r>
      <w:r w:rsidR="007F639B">
        <w:rPr/>
        <w:t>finish</w:t>
      </w:r>
      <w:r w:rsidR="00E44292">
        <w:rPr/>
        <w:t xml:space="preserve"> the </w:t>
      </w:r>
      <w:r w:rsidR="00191AB3">
        <w:rPr/>
        <w:t>key features</w:t>
      </w:r>
      <w:r w:rsidR="009F0469">
        <w:rPr/>
        <w:t xml:space="preserve"> first.</w:t>
      </w:r>
    </w:p>
    <w:p w:rsidR="00465BB2" w:rsidP="00465BB2" w:rsidRDefault="00465BB2" w14:paraId="24EDADBF" w14:textId="77777777">
      <w:pPr>
        <w:numPr>
          <w:ilvl w:val="0"/>
          <w:numId w:val="1"/>
        </w:numPr>
      </w:pPr>
      <w:r w:rsidRPr="003130C0">
        <w:t>What problem does it solve?</w:t>
      </w:r>
    </w:p>
    <w:p w:rsidR="00465BB2" w:rsidP="59C95075" w:rsidRDefault="009F0469" w14:paraId="4D2F365A" w14:textId="01D0A6C5">
      <w:pPr>
        <w:ind w:firstLine="360"/>
      </w:pPr>
      <w:r w:rsidR="009F0469">
        <w:rPr/>
        <w:t xml:space="preserve">This solves the </w:t>
      </w:r>
      <w:r w:rsidR="00DE4C59">
        <w:rPr/>
        <w:t xml:space="preserve">problem of generating </w:t>
      </w:r>
      <w:r w:rsidR="006442E2">
        <w:rPr/>
        <w:t>NACHA</w:t>
      </w:r>
      <w:r w:rsidR="00DE4C59">
        <w:rPr/>
        <w:t xml:space="preserve"> files and </w:t>
      </w:r>
      <w:r w:rsidR="00870E85">
        <w:rPr/>
        <w:t>pay</w:t>
      </w:r>
      <w:r w:rsidR="001F6EFB">
        <w:rPr/>
        <w:t xml:space="preserve"> </w:t>
      </w:r>
      <w:r w:rsidR="00870E85">
        <w:rPr/>
        <w:t>stubs. It will also help employees to view their information</w:t>
      </w:r>
      <w:r w:rsidR="006442E2">
        <w:rPr/>
        <w:t xml:space="preserve"> to ensure it is correct.</w:t>
      </w:r>
      <w:r w:rsidR="00074121">
        <w:rPr/>
        <w:t xml:space="preserve"> While this is a simple payroll manageme</w:t>
      </w:r>
      <w:r w:rsidR="00074121">
        <w:rPr/>
        <w:t>nt system, it should be usable to generate</w:t>
      </w:r>
      <w:r w:rsidR="00196AF5">
        <w:rPr/>
        <w:t xml:space="preserve"> </w:t>
      </w:r>
      <w:proofErr w:type="gramStart"/>
      <w:r w:rsidR="00D01C48">
        <w:rPr/>
        <w:t>fairly accurate</w:t>
      </w:r>
      <w:proofErr w:type="gramEnd"/>
      <w:r w:rsidR="00D01C48">
        <w:rPr/>
        <w:t xml:space="preserve"> </w:t>
      </w:r>
      <w:r w:rsidR="00074121">
        <w:rPr/>
        <w:t>NACHA files and pay stubs.</w:t>
      </w:r>
    </w:p>
    <w:p w:rsidR="00465BB2" w:rsidP="00465BB2" w:rsidRDefault="00465BB2" w14:paraId="2744FCDA" w14:textId="77777777">
      <w:pPr>
        <w:numPr>
          <w:ilvl w:val="0"/>
          <w:numId w:val="1"/>
        </w:numPr>
      </w:pPr>
      <w:r w:rsidRPr="003130C0">
        <w:t>What is the target audience for your program?</w:t>
      </w:r>
    </w:p>
    <w:p w:rsidRPr="003130C0" w:rsidR="00465BB2" w:rsidP="15962D74" w:rsidRDefault="006442E2" w14:paraId="1CA50F17" w14:textId="7591561F">
      <w:pPr>
        <w:ind w:firstLine="360"/>
      </w:pPr>
      <w:r w:rsidR="006442E2">
        <w:rPr/>
        <w:t xml:space="preserve">The target audience would be </w:t>
      </w:r>
      <w:r w:rsidR="00CA648C">
        <w:rPr/>
        <w:t xml:space="preserve">controllers/accountants so that they can generate the </w:t>
      </w:r>
      <w:proofErr w:type="gramStart"/>
      <w:r w:rsidR="00CA648C">
        <w:rPr/>
        <w:t>needed files</w:t>
      </w:r>
      <w:proofErr w:type="gramEnd"/>
      <w:r w:rsidR="00CA648C">
        <w:rPr/>
        <w:t xml:space="preserve"> for payroll. It will also help employees </w:t>
      </w:r>
      <w:r w:rsidR="00CA648C">
        <w:rPr/>
        <w:t>view their information to ensure it is correct and to see how much they make</w:t>
      </w:r>
      <w:r w:rsidR="0008191D">
        <w:rPr/>
        <w:t xml:space="preserve"> (salary or hourly)</w:t>
      </w:r>
      <w:r w:rsidR="00CA648C">
        <w:rPr/>
        <w:t>.</w:t>
      </w:r>
    </w:p>
    <w:p w:rsidR="00465BB2" w:rsidP="00465BB2" w:rsidRDefault="00465BB2" w14:paraId="03409B4F" w14:textId="77777777">
      <w:pPr>
        <w:numPr>
          <w:ilvl w:val="0"/>
          <w:numId w:val="1"/>
        </w:numPr>
      </w:pPr>
      <w:r w:rsidRPr="003130C0">
        <w:t>What technology will you use to create, manage, and complete the project?</w:t>
      </w:r>
    </w:p>
    <w:p w:rsidRPr="003130C0" w:rsidR="00CA20C9" w:rsidP="00CA20C9" w:rsidRDefault="00465BB2" w14:paraId="53BEDA7E" w14:textId="465789CD">
      <w:pPr>
        <w:ind w:firstLine="720"/>
      </w:pPr>
      <w:r w:rsidR="00465BB2">
        <w:rPr/>
        <w:t xml:space="preserve">To </w:t>
      </w:r>
      <w:r w:rsidR="003C69CA">
        <w:rPr/>
        <w:t>manage the documents, we will use Microsoft OneDrive to collaborate on any text docu</w:t>
      </w:r>
      <w:r w:rsidR="003C69CA">
        <w:rPr/>
        <w:t>ments</w:t>
      </w:r>
      <w:r w:rsidR="002F656B">
        <w:rPr/>
        <w:t xml:space="preserve"> and to share any other </w:t>
      </w:r>
      <w:r w:rsidR="1BA5D30A">
        <w:rPr/>
        <w:t>necessary</w:t>
      </w:r>
      <w:r w:rsidR="002F656B">
        <w:rPr/>
        <w:t xml:space="preserve"> files. To discuss the project, we will use Discord. </w:t>
      </w:r>
      <w:r w:rsidR="000D2AF2">
        <w:rPr/>
        <w:t>Furth</w:t>
      </w:r>
      <w:r w:rsidR="00E46DFF">
        <w:rPr/>
        <w:t xml:space="preserve">ermore, </w:t>
      </w:r>
      <w:r w:rsidR="00345B00">
        <w:rPr/>
        <w:t xml:space="preserve">GitHub will be our version control, and our program will be in C#. </w:t>
      </w:r>
      <w:r w:rsidR="005B7A83">
        <w:rPr/>
        <w:t xml:space="preserve">We will use </w:t>
      </w:r>
      <w:r w:rsidR="00705B1A">
        <w:rPr/>
        <w:t>Excel/Visio for</w:t>
      </w:r>
      <w:r w:rsidR="00455576">
        <w:rPr/>
        <w:t xml:space="preserve"> </w:t>
      </w:r>
      <w:r w:rsidR="004C3F8A">
        <w:rPr/>
        <w:t>designs</w:t>
      </w:r>
      <w:r w:rsidR="005B7A83">
        <w:rPr/>
        <w:t xml:space="preserve"> and diagrams</w:t>
      </w:r>
      <w:r w:rsidR="009550EB">
        <w:rPr/>
        <w:t xml:space="preserve">. </w:t>
      </w:r>
      <w:r w:rsidR="005B7A83">
        <w:rPr/>
        <w:t>We have not decided on b</w:t>
      </w:r>
      <w:r w:rsidR="00234F65">
        <w:rPr/>
        <w:t>ug tracking</w:t>
      </w:r>
      <w:r w:rsidR="00FC1998">
        <w:rPr/>
        <w:t>, testing,</w:t>
      </w:r>
      <w:r w:rsidR="00CD5DC6">
        <w:rPr/>
        <w:t xml:space="preserve"> and other software </w:t>
      </w:r>
      <w:r w:rsidR="00DE17A7">
        <w:rPr/>
        <w:t xml:space="preserve">since none of us have used them before, but </w:t>
      </w:r>
      <w:r w:rsidR="007F6910">
        <w:rPr/>
        <w:t xml:space="preserve">as we cover those topics, we will discuss them in our group. Lastly, </w:t>
      </w:r>
      <w:r w:rsidR="00321982">
        <w:rPr/>
        <w:t xml:space="preserve">we are debating </w:t>
      </w:r>
      <w:r w:rsidR="00600F98">
        <w:rPr/>
        <w:t xml:space="preserve">between a SQL database or JSON </w:t>
      </w:r>
      <w:r w:rsidR="009F3DBA">
        <w:rPr/>
        <w:t>file</w:t>
      </w:r>
      <w:r w:rsidR="009F3DBA">
        <w:rPr/>
        <w:t xml:space="preserve">s </w:t>
      </w:r>
      <w:r w:rsidR="00600F98">
        <w:rPr/>
        <w:t>for long term storage.</w:t>
      </w:r>
    </w:p>
    <w:p w:rsidR="00465BB2" w:rsidP="00465BB2" w:rsidRDefault="00465BB2" w14:paraId="7B607381" w14:textId="77777777">
      <w:pPr>
        <w:numPr>
          <w:ilvl w:val="0"/>
          <w:numId w:val="1"/>
        </w:numPr>
      </w:pPr>
      <w:r w:rsidRPr="003130C0">
        <w:t>Have you already thought of classmates you would like in your project group?</w:t>
      </w:r>
    </w:p>
    <w:p w:rsidRPr="003130C0" w:rsidR="00465BB2" w:rsidP="00465BB2" w:rsidRDefault="00350E8D" w14:paraId="3E3C0D74" w14:textId="3824C5BC">
      <w:pPr>
        <w:ind w:firstLine="720"/>
      </w:pPr>
      <w:r w:rsidR="00350E8D">
        <w:rPr/>
        <w:t xml:space="preserve">Yes, </w:t>
      </w:r>
      <w:r w:rsidR="00F72F28">
        <w:rPr/>
        <w:t>our</w:t>
      </w:r>
      <w:r w:rsidR="00350E8D">
        <w:rPr/>
        <w:t xml:space="preserve"> group will consist of </w:t>
      </w:r>
      <w:r w:rsidR="00F72F28">
        <w:rPr/>
        <w:t>Ryan Porter</w:t>
      </w:r>
      <w:r w:rsidR="00350E8D">
        <w:rPr/>
        <w:t xml:space="preserve">, </w:t>
      </w:r>
      <w:r w:rsidR="00F23337">
        <w:rPr/>
        <w:t xml:space="preserve">Blake Humes, </w:t>
      </w:r>
      <w:r w:rsidR="00943ED2">
        <w:rPr/>
        <w:t xml:space="preserve">Brooks Robinson, and </w:t>
      </w:r>
      <w:r w:rsidR="004C51CD">
        <w:rPr/>
        <w:t>Evan Slominski.</w:t>
      </w:r>
    </w:p>
    <w:p w:rsidR="00465BB2" w:rsidP="00465BB2" w:rsidRDefault="00465BB2" w14:paraId="20DD0312" w14:textId="77777777">
      <w:pPr>
        <w:numPr>
          <w:ilvl w:val="0"/>
          <w:numId w:val="1"/>
        </w:numPr>
        <w:rPr/>
      </w:pPr>
      <w:r w:rsidR="00465BB2">
        <w:rPr/>
        <w:t>What challenges do you foresee with your chosen project?</w:t>
      </w:r>
    </w:p>
    <w:p w:rsidR="00D22A02" w:rsidP="00343DFF" w:rsidRDefault="00C029B0" w14:paraId="5C6C26FC" w14:textId="4A96530D">
      <w:pPr>
        <w:ind w:firstLine="360"/>
        <w:rPr/>
      </w:pPr>
      <w:r w:rsidR="00C029B0">
        <w:rPr/>
        <w:t xml:space="preserve">One of the main challenges of this project will be </w:t>
      </w:r>
      <w:r w:rsidR="00B91D59">
        <w:rPr/>
        <w:t>eliminating scope creep</w:t>
      </w:r>
      <w:r w:rsidR="00D36394">
        <w:rPr/>
        <w:t xml:space="preserve"> and complexity</w:t>
      </w:r>
      <w:r w:rsidR="00B91D59">
        <w:rPr/>
        <w:t xml:space="preserve">. </w:t>
      </w:r>
      <w:r w:rsidR="00343DFF">
        <w:rPr/>
        <w:t xml:space="preserve">Payroll management systems </w:t>
      </w:r>
      <w:r w:rsidR="00343DFF">
        <w:rPr/>
        <w:t>in modern businesses</w:t>
      </w:r>
      <w:r w:rsidR="009F264D">
        <w:rPr/>
        <w:t xml:space="preserve"> are </w:t>
      </w:r>
      <w:r w:rsidR="00C41A91">
        <w:rPr/>
        <w:t>extraordinarily complex</w:t>
      </w:r>
      <w:r w:rsidR="009F264D">
        <w:rPr/>
        <w:t xml:space="preserve"> and offer </w:t>
      </w:r>
      <w:r w:rsidR="006316CD">
        <w:rPr/>
        <w:t xml:space="preserve">many </w:t>
      </w:r>
      <w:r w:rsidR="00D36394">
        <w:rPr/>
        <w:t>helpful</w:t>
      </w:r>
      <w:r w:rsidR="009F264D">
        <w:rPr/>
        <w:t xml:space="preserve"> features.</w:t>
      </w:r>
      <w:r w:rsidR="00C00792">
        <w:rPr/>
        <w:t xml:space="preserve"> However, our group is not comprised of expert accountants</w:t>
      </w:r>
      <w:r w:rsidR="00D72C6C">
        <w:rPr/>
        <w:t xml:space="preserve"> and programmers</w:t>
      </w:r>
      <w:r w:rsidR="00C00792">
        <w:rPr/>
        <w:t xml:space="preserve">, so we must </w:t>
      </w:r>
      <w:r w:rsidR="00D36394">
        <w:rPr/>
        <w:t>limit</w:t>
      </w:r>
      <w:r w:rsidR="007C05B7">
        <w:rPr/>
        <w:t xml:space="preserve"> the features and </w:t>
      </w:r>
      <w:r w:rsidR="00483104">
        <w:rPr/>
        <w:t>tamper</w:t>
      </w:r>
      <w:r w:rsidR="007C05B7">
        <w:rPr/>
        <w:t xml:space="preserve"> down the complexities </w:t>
      </w:r>
      <w:r w:rsidR="00002078">
        <w:rPr/>
        <w:t>— taxes, deductions, etcetera — due to the limited experience and time.</w:t>
      </w:r>
      <w:r w:rsidR="00410BAF">
        <w:rPr/>
        <w:t xml:space="preserve"> </w:t>
      </w:r>
      <w:r w:rsidR="00410BAF">
        <w:rPr/>
        <w:t xml:space="preserve">Payroll management is a very deep rabbit hole, but we believe </w:t>
      </w:r>
      <w:r w:rsidR="00D22A02">
        <w:rPr/>
        <w:t>that we can simulate it with reasonable accuracy.</w:t>
      </w:r>
    </w:p>
    <w:p w:rsidR="51B0715B" w:rsidP="59C95075" w:rsidRDefault="51B0715B" w14:paraId="5D09B85D" w14:textId="65ACE2DA">
      <w:pPr>
        <w:ind w:firstLine="360"/>
      </w:pPr>
      <w:r w:rsidR="00002078">
        <w:rPr/>
        <w:t xml:space="preserve"> Additionally, another challenge is who will do what. </w:t>
      </w:r>
      <w:r w:rsidR="00CF236A">
        <w:rPr/>
        <w:t xml:space="preserve">Should we assign </w:t>
      </w:r>
      <w:r w:rsidR="00662536">
        <w:rPr/>
        <w:t>the team members</w:t>
      </w:r>
      <w:r w:rsidR="00811BDC">
        <w:rPr/>
        <w:t xml:space="preserve"> to what they are best suited for or to areas where they will be challenged more?</w:t>
      </w:r>
      <w:r w:rsidR="00A42D94">
        <w:rPr/>
        <w:t xml:space="preserve"> Finally,</w:t>
      </w:r>
      <w:r w:rsidR="00EE2B6C">
        <w:rPr/>
        <w:t xml:space="preserve"> a few</w:t>
      </w:r>
      <w:r w:rsidR="00A42D94">
        <w:rPr/>
        <w:t xml:space="preserve"> </w:t>
      </w:r>
      <w:r w:rsidR="00615DBA">
        <w:rPr/>
        <w:t xml:space="preserve">other </w:t>
      </w:r>
      <w:r w:rsidR="00A42D94">
        <w:rPr/>
        <w:t>challenge</w:t>
      </w:r>
      <w:r w:rsidR="00EE2B6C">
        <w:rPr/>
        <w:t>s</w:t>
      </w:r>
      <w:r w:rsidR="00A42D94">
        <w:rPr/>
        <w:t xml:space="preserve"> might be</w:t>
      </w:r>
      <w:r w:rsidR="00DF1537">
        <w:rPr/>
        <w:t xml:space="preserve"> recording and fixing bugs with a bug tracker, </w:t>
      </w:r>
      <w:r w:rsidR="002E13CB">
        <w:rPr/>
        <w:t xml:space="preserve">updating the design and requirements, </w:t>
      </w:r>
      <w:r w:rsidR="009312DF">
        <w:rPr/>
        <w:t>creating</w:t>
      </w:r>
      <w:r w:rsidR="002E13CB">
        <w:rPr/>
        <w:t xml:space="preserve"> and doing tests,</w:t>
      </w:r>
      <w:r w:rsidR="00B51CC9">
        <w:rPr/>
        <w:t xml:space="preserve"> and </w:t>
      </w:r>
      <w:r w:rsidR="00B51CC9">
        <w:rPr/>
        <w:t xml:space="preserve">writing any other document. </w:t>
      </w:r>
      <w:r w:rsidR="00B51CC9">
        <w:rPr/>
        <w:t>Since everyone might not have experience in these, it may be more time-consuming and complicated than expected.</w:t>
      </w:r>
    </w:p>
    <w:sectPr w:rsidR="51B0715B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24CD" w:rsidP="00413767" w:rsidRDefault="001C24CD" w14:paraId="7D0DACC4" w14:textId="77777777">
      <w:pPr>
        <w:spacing w:after="0" w:line="240" w:lineRule="auto"/>
      </w:pPr>
      <w:r>
        <w:separator/>
      </w:r>
    </w:p>
  </w:endnote>
  <w:endnote w:type="continuationSeparator" w:id="0">
    <w:p w:rsidR="001C24CD" w:rsidP="00413767" w:rsidRDefault="001C24CD" w14:paraId="5DD1C7DB" w14:textId="77777777">
      <w:pPr>
        <w:spacing w:after="0" w:line="240" w:lineRule="auto"/>
      </w:pPr>
      <w:r>
        <w:continuationSeparator/>
      </w:r>
    </w:p>
  </w:endnote>
  <w:endnote w:type="continuationNotice" w:id="1">
    <w:p w:rsidR="001C24CD" w:rsidRDefault="001C24CD" w14:paraId="47F4335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6727" w:rsidRDefault="00146727" w14:paraId="0832E921" w14:textId="0073B0C6">
    <w:pPr>
      <w:pStyle w:val="Footer"/>
      <w:jc w:val="right"/>
      <w:rPr>
        <w:ins w:author="Porter, Ryan" w:date="2022-09-20T19:12:00Z" w:id="120"/>
      </w:rPr>
      <w:pPrChange w:author="Porter, Ryan" w:date="2022-09-20T19:12:00Z" w:id="121">
        <w:pPr>
          <w:pStyle w:val="Footer"/>
        </w:pPr>
      </w:pPrChange>
    </w:pPr>
    <w:ins w:author="Porter, Ryan" w:date="2022-09-20T19:12:00Z" w:id="122">
      <w:r>
        <w:t>Blake Humes, Brooks Robinson, Ryan Porter</w:t>
      </w:r>
    </w:ins>
    <w:ins w:author="Porter, Ryan" w:date="2022-09-21T16:36:00Z" w:id="123">
      <w:r w:rsidR="004C51CD">
        <w:t>, Evan Slominski</w:t>
      </w:r>
    </w:ins>
  </w:p>
  <w:p w:rsidR="00413767" w:rsidRDefault="00413767" w14:paraId="3E23A9A0" w14:textId="47E21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24CD" w:rsidP="00413767" w:rsidRDefault="001C24CD" w14:paraId="77C2DD3C" w14:textId="77777777">
      <w:pPr>
        <w:spacing w:after="0" w:line="240" w:lineRule="auto"/>
      </w:pPr>
      <w:r>
        <w:separator/>
      </w:r>
    </w:p>
  </w:footnote>
  <w:footnote w:type="continuationSeparator" w:id="0">
    <w:p w:rsidR="001C24CD" w:rsidP="00413767" w:rsidRDefault="001C24CD" w14:paraId="7D3A2481" w14:textId="77777777">
      <w:pPr>
        <w:spacing w:after="0" w:line="240" w:lineRule="auto"/>
      </w:pPr>
      <w:r>
        <w:continuationSeparator/>
      </w:r>
    </w:p>
  </w:footnote>
  <w:footnote w:type="continuationNotice" w:id="1">
    <w:p w:rsidR="001C24CD" w:rsidRDefault="001C24CD" w14:paraId="5B703C7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4CC5DF" w:rsidTr="59C95075" w14:paraId="3B0B4F06" w14:textId="77777777">
      <w:tc>
        <w:tcPr>
          <w:tcW w:w="3120" w:type="dxa"/>
          <w:tcMar/>
        </w:tcPr>
        <w:p w:rsidR="534CC5DF" w:rsidRDefault="534CC5DF" w14:paraId="621A13B8" w14:textId="647D6003">
          <w:pPr>
            <w:pStyle w:val="Header"/>
            <w:ind w:left="-115"/>
            <w:pPrChange w:author="Porter, Ryan" w:date="2022-09-19T21:50:00Z" w:id="115">
              <w:pPr/>
            </w:pPrChange>
          </w:pPr>
        </w:p>
      </w:tc>
      <w:tc>
        <w:tcPr>
          <w:tcW w:w="3120" w:type="dxa"/>
          <w:tcMar/>
        </w:tcPr>
        <w:p w:rsidR="534CC5DF" w:rsidRDefault="534CC5DF" w14:paraId="04D0842F" w14:textId="2A4810B2">
          <w:pPr>
            <w:pStyle w:val="Header"/>
            <w:jc w:val="center"/>
            <w:pPrChange w:author="Porter, Ryan" w:date="2022-09-19T21:50:00Z" w:id="117">
              <w:pPr/>
            </w:pPrChange>
          </w:pPr>
        </w:p>
      </w:tc>
      <w:tc>
        <w:tcPr>
          <w:tcW w:w="3120" w:type="dxa"/>
          <w:tcMar/>
        </w:tcPr>
        <w:p w:rsidR="534CC5DF" w:rsidRDefault="534CC5DF" w14:paraId="6543AD5A" w14:textId="7B6C8FF8">
          <w:pPr>
            <w:pStyle w:val="Header"/>
            <w:ind w:right="-115"/>
            <w:jc w:val="right"/>
            <w:pPrChange w:author="Porter, Ryan" w:date="2022-09-19T21:50:00Z" w:id="119">
              <w:pPr/>
            </w:pPrChange>
          </w:pPr>
        </w:p>
      </w:tc>
    </w:tr>
  </w:tbl>
  <w:p w:rsidR="00413767" w:rsidRDefault="00413767" w14:paraId="21577ED3" w14:textId="616BD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0EBC"/>
    <w:multiLevelType w:val="multilevel"/>
    <w:tmpl w:val="D740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481287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rter, Ryan">
    <w15:presenceInfo w15:providerId="None" w15:userId="Porter, 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82309F"/>
    <w:rsid w:val="00002078"/>
    <w:rsid w:val="00025B84"/>
    <w:rsid w:val="00074121"/>
    <w:rsid w:val="0008191D"/>
    <w:rsid w:val="000B5338"/>
    <w:rsid w:val="000D2AF2"/>
    <w:rsid w:val="000F1D88"/>
    <w:rsid w:val="00146727"/>
    <w:rsid w:val="00191AB3"/>
    <w:rsid w:val="00196AF5"/>
    <w:rsid w:val="001C24CD"/>
    <w:rsid w:val="001E678B"/>
    <w:rsid w:val="001F6EFB"/>
    <w:rsid w:val="00216AAF"/>
    <w:rsid w:val="00234F65"/>
    <w:rsid w:val="00260A39"/>
    <w:rsid w:val="002E13CB"/>
    <w:rsid w:val="002E4116"/>
    <w:rsid w:val="002F656B"/>
    <w:rsid w:val="00321982"/>
    <w:rsid w:val="00343DFF"/>
    <w:rsid w:val="00345B00"/>
    <w:rsid w:val="00350E8D"/>
    <w:rsid w:val="003C1C94"/>
    <w:rsid w:val="003C3279"/>
    <w:rsid w:val="003C69CA"/>
    <w:rsid w:val="003F1CC3"/>
    <w:rsid w:val="00410BAF"/>
    <w:rsid w:val="00413767"/>
    <w:rsid w:val="00444713"/>
    <w:rsid w:val="00455576"/>
    <w:rsid w:val="00465BB2"/>
    <w:rsid w:val="00483104"/>
    <w:rsid w:val="004C3F8A"/>
    <w:rsid w:val="004C51CD"/>
    <w:rsid w:val="004D3B55"/>
    <w:rsid w:val="005B6604"/>
    <w:rsid w:val="005B7A83"/>
    <w:rsid w:val="005C065E"/>
    <w:rsid w:val="00600F98"/>
    <w:rsid w:val="00615DBA"/>
    <w:rsid w:val="006316CD"/>
    <w:rsid w:val="006442E2"/>
    <w:rsid w:val="00661CA3"/>
    <w:rsid w:val="00662536"/>
    <w:rsid w:val="00664429"/>
    <w:rsid w:val="00705B1A"/>
    <w:rsid w:val="007C05B7"/>
    <w:rsid w:val="007C7118"/>
    <w:rsid w:val="007E0F7C"/>
    <w:rsid w:val="007F639B"/>
    <w:rsid w:val="007F6910"/>
    <w:rsid w:val="00811BDC"/>
    <w:rsid w:val="0085049A"/>
    <w:rsid w:val="00870E85"/>
    <w:rsid w:val="00895DC6"/>
    <w:rsid w:val="009312DF"/>
    <w:rsid w:val="00943ED2"/>
    <w:rsid w:val="009550EB"/>
    <w:rsid w:val="00977B62"/>
    <w:rsid w:val="009F0469"/>
    <w:rsid w:val="009F264D"/>
    <w:rsid w:val="009F3DBA"/>
    <w:rsid w:val="00A42D94"/>
    <w:rsid w:val="00A669D5"/>
    <w:rsid w:val="00A72BB7"/>
    <w:rsid w:val="00B51CC9"/>
    <w:rsid w:val="00B91D59"/>
    <w:rsid w:val="00C00792"/>
    <w:rsid w:val="00C029B0"/>
    <w:rsid w:val="00C207DC"/>
    <w:rsid w:val="00C41A91"/>
    <w:rsid w:val="00C90457"/>
    <w:rsid w:val="00CA20C9"/>
    <w:rsid w:val="00CA648C"/>
    <w:rsid w:val="00CD5DC6"/>
    <w:rsid w:val="00CF236A"/>
    <w:rsid w:val="00D01C48"/>
    <w:rsid w:val="00D20C7D"/>
    <w:rsid w:val="00D22A02"/>
    <w:rsid w:val="00D36394"/>
    <w:rsid w:val="00D72C6C"/>
    <w:rsid w:val="00DA3D3F"/>
    <w:rsid w:val="00DE17A7"/>
    <w:rsid w:val="00DE4C59"/>
    <w:rsid w:val="00DF1537"/>
    <w:rsid w:val="00E44292"/>
    <w:rsid w:val="00E46DFF"/>
    <w:rsid w:val="00E52A11"/>
    <w:rsid w:val="00E610EB"/>
    <w:rsid w:val="00E8127C"/>
    <w:rsid w:val="00EA2801"/>
    <w:rsid w:val="00ED6B45"/>
    <w:rsid w:val="00EE2B6C"/>
    <w:rsid w:val="00F23337"/>
    <w:rsid w:val="00F72F28"/>
    <w:rsid w:val="00F80F28"/>
    <w:rsid w:val="00FB4AD8"/>
    <w:rsid w:val="00FC1998"/>
    <w:rsid w:val="11EAB0D3"/>
    <w:rsid w:val="15962D74"/>
    <w:rsid w:val="1BA5D30A"/>
    <w:rsid w:val="2182309F"/>
    <w:rsid w:val="4164D8CE"/>
    <w:rsid w:val="51B0715B"/>
    <w:rsid w:val="534CC5DF"/>
    <w:rsid w:val="59C95075"/>
    <w:rsid w:val="5F5B563C"/>
    <w:rsid w:val="72B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2309F"/>
  <w15:chartTrackingRefBased/>
  <w15:docId w15:val="{8D10D02F-F708-4EF5-8CC5-EFF19116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5B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A3D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37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3767"/>
  </w:style>
  <w:style w:type="paragraph" w:styleId="Footer">
    <w:name w:val="footer"/>
    <w:basedOn w:val="Normal"/>
    <w:link w:val="FooterChar"/>
    <w:uiPriority w:val="99"/>
    <w:unhideWhenUsed/>
    <w:rsid w:val="0041376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3767"/>
  </w:style>
  <w:style w:type="table" w:styleId="TableGrid">
    <w:name w:val="Table Grid"/>
    <w:basedOn w:val="TableNormal"/>
    <w:uiPriority w:val="59"/>
    <w:rsid w:val="0041376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Porter, Ryan</dc:creator>
  <keywords/>
  <dc:description/>
  <lastModifiedBy>Porter, Ryan</lastModifiedBy>
  <revision>88</revision>
  <dcterms:created xsi:type="dcterms:W3CDTF">2022-09-19T21:43:00.0000000Z</dcterms:created>
  <dcterms:modified xsi:type="dcterms:W3CDTF">2022-12-01T04:47:34.0913511Z</dcterms:modified>
</coreProperties>
</file>